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Pr="00566FDD"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 xml:space="preserve">Anna </w:t>
      </w:r>
      <w:proofErr w:type="spellStart"/>
      <w:r w:rsidRPr="00EE797A">
        <w:rPr>
          <w:sz w:val="22"/>
        </w:rPr>
        <w:t>Nandipati</w:t>
      </w:r>
      <w:proofErr w:type="spellEnd"/>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4AF7FE6A"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r w:rsidR="00161516">
        <w:rPr>
          <w:rFonts w:ascii="Cambria" w:hAnsi="Cambria"/>
          <w:sz w:val="22"/>
        </w:rPr>
        <w:t>, Epistasis</w:t>
      </w:r>
      <w:r w:rsidR="007C0548">
        <w:rPr>
          <w:rFonts w:ascii="Cambria" w:hAnsi="Cambria"/>
          <w:sz w:val="22"/>
        </w:rPr>
        <w:t>, Genotype-by-Environment Interactions</w:t>
      </w:r>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5EBE8395" w14:textId="407513D4" w:rsidR="004A7D23" w:rsidRDefault="004A7D23" w:rsidP="00533646">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w:t>
      </w:r>
      <w:r w:rsidR="000D2354">
        <w:t>ntrations on selection we computed</w:t>
      </w:r>
      <w:r w:rsidR="00933F7D">
        <w:t xml:space="preserve"> </w:t>
      </w:r>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4DCAD6F3" w14:textId="77777777" w:rsidR="004A7D23" w:rsidRDefault="004A7D23" w:rsidP="00533646">
      <w:pPr>
        <w:jc w:val="both"/>
        <w:rPr>
          <w:b/>
        </w:rPr>
      </w:pPr>
    </w:p>
    <w:p w14:paraId="202B7640" w14:textId="77777777" w:rsidR="009D5186" w:rsidRDefault="009D5186">
      <w:pPr>
        <w:rPr>
          <w:b/>
        </w:rPr>
      </w:pPr>
      <w:r>
        <w:rPr>
          <w:b/>
        </w:rPr>
        <w:br w:type="page"/>
      </w:r>
    </w:p>
    <w:p w14:paraId="1C4CCA83" w14:textId="583C663F" w:rsidR="004A7D23" w:rsidRDefault="004A7D23" w:rsidP="00533646">
      <w:pPr>
        <w:jc w:val="both"/>
        <w:rPr>
          <w:b/>
        </w:rPr>
      </w:pPr>
      <w:r>
        <w:rPr>
          <w:b/>
        </w:rPr>
        <w:lastRenderedPageBreak/>
        <w:t>Introduction</w:t>
      </w:r>
    </w:p>
    <w:p w14:paraId="4962084B" w14:textId="78314E91" w:rsidR="00464E8A" w:rsidRDefault="00031872" w:rsidP="00464E8A">
      <w:pPr>
        <w:jc w:val="both"/>
      </w:pPr>
      <w:r>
        <w:t>B</w:t>
      </w:r>
      <w:r w:rsidR="00BE2F5C">
        <w:t>acteria</w:t>
      </w:r>
      <w:r>
        <w:t xml:space="preserve"> are routinely </w:t>
      </w:r>
      <w:r w:rsidR="00BE2F5C">
        <w:t xml:space="preserve">exposed to a </w:t>
      </w:r>
      <w:r w:rsidR="000D2354">
        <w:t>broad</w:t>
      </w:r>
      <w:r w:rsidR="00BE2F5C">
        <w:t xml:space="preserve"> range of </w:t>
      </w:r>
      <w:r w:rsidR="008B0D84">
        <w:t>antibiotic</w:t>
      </w:r>
      <w:r w:rsidR="00EB545B">
        <w:t xml:space="preserve">s </w:t>
      </w:r>
      <w:r w:rsidR="0044691C">
        <w:t xml:space="preserve">that are present </w:t>
      </w:r>
      <w:r w:rsidR="000D2354">
        <w:t>in</w:t>
      </w:r>
      <w:r>
        <w:t xml:space="preserve">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797ED3">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0E2C08">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0E2C08">
        <w:fldChar w:fldCharType="end"/>
      </w:r>
      <w:r w:rsidR="0044691C">
        <w:t xml:space="preserve">.  For example, antibiotics, along with other organic wastewater contaminants, have been found in 98.7% of water samples collected outside of suburban areas in the United States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t xml:space="preserve">,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E95B67" w:rsidRPr="00EC766D">
        <w:t>.</w:t>
      </w:r>
      <w:r w:rsidR="00E95B67">
        <w:t xml:space="preserve"> Th</w:t>
      </w:r>
      <w:r w:rsidR="00464E8A">
        <w:t>e antibiotics</w:t>
      </w:r>
      <w:r w:rsidR="00E95B67">
        <w:t xml:space="preserve"> cannot be completely filtered out</w:t>
      </w:r>
      <w:r w:rsidR="000D2354">
        <w:t xml:space="preserve"> of the water</w:t>
      </w:r>
      <w:r w:rsidR="00E95B67">
        <w:t xml:space="preserve"> before</w:t>
      </w:r>
      <w:r w:rsidR="000D2354">
        <w:t xml:space="preserve"> it is</w:t>
      </w:r>
      <w:r w:rsidR="00E95B67">
        <w:t xml:space="preserve"> 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rsidRPr="00B36EE0">
        <w:t>.</w:t>
      </w:r>
      <w:r w:rsidR="004A7D23">
        <w:t xml:space="preserve"> </w:t>
      </w:r>
      <w:r w:rsidR="0044691C">
        <w:t xml:space="preserve"> </w:t>
      </w:r>
      <w:r w:rsidR="004A7D23">
        <w:t>Also, some ranchers and farmers use antibiotics to promote lean muscle production in animals</w:t>
      </w:r>
      <w:r w:rsidR="00575176">
        <w:t>,</w:t>
      </w:r>
      <w:r w:rsidR="004A7D23">
        <w:t xml:space="preserve"> </w:t>
      </w:r>
      <w:r w:rsidR="00575176">
        <w:t>which ac</w:t>
      </w:r>
      <w:r w:rsidR="004A7D23">
        <w:t>counts for up</w:t>
      </w:r>
      <w:r w:rsidR="00575176">
        <w:t xml:space="preserve"> to </w:t>
      </w:r>
      <w:r w:rsidR="004A7D23">
        <w:t xml:space="preserve">13% of antibiotic use </w:t>
      </w:r>
      <w:r w:rsidR="00AE6FBC">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AE6FBC">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AE6FBC">
        <w:fldChar w:fldCharType="end"/>
      </w:r>
      <w:r w:rsidR="001C580B">
        <w:t xml:space="preserve">. </w:t>
      </w:r>
      <w:r w:rsidR="0044691C">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797ED3">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58616CBA" w:rsidR="00E16ED2" w:rsidRPr="006B76A4" w:rsidRDefault="00DC7954" w:rsidP="00533646">
      <w:pPr>
        <w:jc w:val="both"/>
      </w:pPr>
      <w:r>
        <w:rPr>
          <w:rFonts w:ascii="Cambria" w:hAnsi="Cambria"/>
        </w:rPr>
        <w:t xml:space="preserve">The </w:t>
      </w:r>
      <w:r w:rsidR="00D53C63">
        <w:rPr>
          <w:rFonts w:ascii="Cambria" w:hAnsi="Cambria"/>
        </w:rPr>
        <w:t>β</w:t>
      </w:r>
      <w:r w:rsidR="00E16ED2">
        <w:t xml:space="preserve">-lactam antibiotics were first introduced </w:t>
      </w:r>
      <w:r w:rsidR="00A41F8A">
        <w:t>in 1943</w:t>
      </w:r>
      <w:r w:rsidR="00E16ED2">
        <w:t xml:space="preserve">, with </w:t>
      </w:r>
      <w:r w:rsidR="00D53C63">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 </w:instrText>
      </w:r>
      <w:r w:rsidR="002B15F6">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EN.CITE.DATA </w:instrText>
      </w:r>
      <w:r w:rsidR="002B15F6">
        <w:fldChar w:fldCharType="end"/>
      </w:r>
      <w:r w:rsidR="00AE6FBC">
        <w:fldChar w:fldCharType="separate"/>
      </w:r>
      <w:r w:rsidR="002B15F6">
        <w:rPr>
          <w:noProof/>
        </w:rPr>
        <w:t>[</w:t>
      </w:r>
      <w:hyperlink w:anchor="_ENREF_8" w:tooltip="Guthrie, 2011 #62" w:history="1">
        <w:r w:rsidR="00797ED3">
          <w:rPr>
            <w:noProof/>
          </w:rPr>
          <w:t>8</w:t>
        </w:r>
      </w:hyperlink>
      <w:r w:rsidR="002B15F6">
        <w:rPr>
          <w:noProof/>
        </w:rPr>
        <w:t>]</w:t>
      </w:r>
      <w:r w:rsidR="00AE6FBC">
        <w:fldChar w:fldCharType="end"/>
      </w:r>
      <w:r w:rsidR="00E16ED2">
        <w:t xml:space="preserve">. </w:t>
      </w:r>
      <w:r w:rsidR="00DD2DD8">
        <w:t>This includes c</w:t>
      </w:r>
      <w:r w:rsidR="00E16ED2">
        <w:t>ephalosporins</w:t>
      </w:r>
      <w:r w:rsidR="00DD2DD8">
        <w:t xml:space="preserve">, which have the same mode of action as penicillin, but are less susceptible to penicillinases.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DD2DD8">
        <w:t>.</w:t>
      </w:r>
    </w:p>
    <w:p w14:paraId="76CE369C" w14:textId="77777777" w:rsidR="00AC1EA1" w:rsidRDefault="00AC1EA1" w:rsidP="00EC766D">
      <w:pPr>
        <w:jc w:val="both"/>
        <w:outlineLvl w:val="0"/>
      </w:pPr>
    </w:p>
    <w:p w14:paraId="6D602815" w14:textId="169FFD66"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w:t>
      </w:r>
      <w:r w:rsidR="001D7F5F">
        <w:t xml:space="preserve"> (TEM-1)</w:t>
      </w:r>
      <w:r w:rsidR="00EE0B89">
        <w:t xml:space="preserv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 xml:space="preserve">been found in Escherichia coli </w:t>
      </w:r>
      <w:r w:rsidRPr="006B76A4">
        <w:t xml:space="preserve">and other gram-negative bacteria. </w:t>
      </w:r>
      <w:r w:rsidR="00E5509C">
        <w:t xml:space="preserve">The TEM resistance gene is a well-known model system.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1D7F5F">
        <w:t>TEM-3</w:t>
      </w:r>
      <w:r w:rsidR="00BB78B0">
        <w:t xml:space="preserve">, </w:t>
      </w:r>
      <w:r w:rsidR="00C71A37">
        <w:t>reported</w:t>
      </w:r>
      <w:r w:rsidR="001D7F5F">
        <w:t xml:space="preserve"> in 1987</w:t>
      </w:r>
      <w:r w:rsidR="002B15F6">
        <w:t xml:space="preserve"> </w: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 </w:instrTex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EN.CITE.DATA </w:instrText>
      </w:r>
      <w:r w:rsidR="002B15F6">
        <w:fldChar w:fldCharType="end"/>
      </w:r>
      <w:r w:rsidR="002B15F6">
        <w:fldChar w:fldCharType="separate"/>
      </w:r>
      <w:r w:rsidR="002B15F6">
        <w:rPr>
          <w:noProof/>
        </w:rPr>
        <w:t>[</w:t>
      </w:r>
      <w:hyperlink w:anchor="_ENREF_10" w:tooltip="Sirot, 1987 #71" w:history="1">
        <w:r w:rsidR="00797ED3">
          <w:rPr>
            <w:noProof/>
          </w:rPr>
          <w:t>10</w:t>
        </w:r>
      </w:hyperlink>
      <w:r w:rsidR="002B15F6">
        <w:rPr>
          <w:noProof/>
        </w:rPr>
        <w:t>]</w:t>
      </w:r>
      <w:r w:rsidR="002B15F6">
        <w:fldChar w:fldCharType="end"/>
      </w:r>
      <w:r w:rsidR="00BB78B0">
        <w:t>,</w:t>
      </w:r>
      <w:r w:rsidR="001D7F5F">
        <w:t xml:space="preserve"> was the first Extended</w:t>
      </w:r>
      <w:r w:rsidR="00BB78B0">
        <w:t>-Spectrum</w:t>
      </w:r>
      <w:r w:rsidR="001D7F5F">
        <w:t xml:space="preserve"> </w:t>
      </w:r>
      <w:r w:rsidR="001D7F5F">
        <w:rPr>
          <w:rFonts w:ascii="Cambria" w:hAnsi="Cambria"/>
        </w:rPr>
        <w:t>β</w:t>
      </w:r>
      <w:r w:rsidR="001D7F5F">
        <w:t>-lactamase</w:t>
      </w:r>
      <w:r w:rsidR="00C71A37">
        <w:t xml:space="preserve"> (ESBL)</w:t>
      </w:r>
      <w:r w:rsidR="00E5509C">
        <w:t xml:space="preserve">; as such it was able to hydrolyze extended spectrum </w:t>
      </w:r>
      <w:r w:rsidR="00E5509C">
        <w:rPr>
          <w:rFonts w:ascii="Cambria" w:hAnsi="Cambria"/>
        </w:rPr>
        <w:t>β</w:t>
      </w:r>
      <w:r w:rsidR="00E5509C" w:rsidRPr="006B76A4">
        <w:t>-lactam</w:t>
      </w:r>
      <w:r w:rsidR="00E5509C">
        <w:t xml:space="preserve">s, </w:t>
      </w:r>
      <w:r w:rsidR="00F14421">
        <w:t>in which cephalosporins</w:t>
      </w:r>
      <w:r w:rsidR="00DA59D2">
        <w:t xml:space="preserve"> are mainly categorized</w:t>
      </w:r>
      <w:r w:rsidR="00F14421">
        <w:t xml:space="preserve">. </w:t>
      </w:r>
      <w:r w:rsidR="00BB78B0">
        <w:t xml:space="preserve">TEM-30, </w:t>
      </w:r>
      <w:r w:rsidR="00C71A37">
        <w:t>reported</w:t>
      </w:r>
      <w:r w:rsidR="00BB78B0">
        <w:t xml:space="preserve"> in 1992</w:t>
      </w:r>
      <w:r w:rsidR="002B15F6">
        <w:t xml:space="preserve"> </w:t>
      </w:r>
      <w:r w:rsidR="002B15F6">
        <w:fldChar w:fldCharType="begin"/>
      </w:r>
      <w:r w:rsidR="002B15F6">
        <w:instrText xml:space="preserve"> ADDIN EN.CITE &lt;EndNote&gt;&lt;Cite&gt;&lt;Author&gt;Vedel&lt;/Author&gt;&lt;Year&gt;1992&lt;/Year&gt;&lt;RecNum&gt;72&lt;/RecNum&gt;&lt;DisplayText&gt;[11]&lt;/DisplayText&gt;&lt;record&gt;&lt;rec-number&gt;72&lt;/rec-number&gt;&lt;foreign-keys&gt;&lt;key app="EN" db-id="aerza0v5ufawdtezew95dr0bafeapts5var0"&gt;72&lt;/key&gt;&lt;/foreign-keys&gt;&lt;ref-type name="Journal Article"&gt;17&lt;/ref-type&gt;&lt;contributors&gt;&lt;authors&gt;&lt;author&gt;Vedel, G.&lt;/author&gt;&lt;author&gt;Belaaouaj, A.&lt;/author&gt;&lt;author&gt;Gilly, L.&lt;/author&gt;&lt;author&gt;Labia, R.&lt;/author&gt;&lt;author&gt;Philippon, A.&lt;/author&gt;&lt;author&gt;Nevot, P.&lt;/author&gt;&lt;author&gt;Paul, G.&lt;/author&gt;&lt;/authors&gt;&lt;/contributors&gt;&lt;auth-address&gt;Laboratoire de Bacteriologie, CHU Cochin 24, Paris, France.&lt;/auth-address&gt;&lt;titles&gt;&lt;title&gt;Clinical isolates of Escherichia coli producing TRI beta-lactamases: novel TEM-enzymes conferring resistance to beta-lactamase inhibitors&lt;/title&gt;&lt;secondary-title&gt;The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Chemother&lt;/abbr-1&gt;&lt;/alt-periodical&gt;&lt;pages&gt;449-62&lt;/pages&gt;&lt;volume&gt;30&lt;/volume&gt;&lt;number&gt;4&lt;/number&gt;&lt;edition&gt;1992/10/01&lt;/edition&gt;&lt;keywords&gt;&lt;keyword&gt;Anti-Bacterial Agents/pharmacology&lt;/keyword&gt;&lt;keyword&gt;Drug Resistance, Microbial&lt;/keyword&gt;&lt;keyword&gt;Escherichia coli/drug effects/*enzymology/isolation &amp;amp; purification&lt;/keyword&gt;&lt;keyword&gt;Humans&lt;/keyword&gt;&lt;keyword&gt;Microbial Sensitivity Tests&lt;/keyword&gt;&lt;keyword&gt;beta-Lactamases/analysis/*antagonists &amp;amp; inhibitors&lt;/keyword&gt;&lt;/keywords&gt;&lt;dates&gt;&lt;year&gt;1992&lt;/year&gt;&lt;pub-dates&gt;&lt;date&gt;Oct&lt;/date&gt;&lt;/pub-dates&gt;&lt;/dates&gt;&lt;isbn&gt;0305-7453 (Print)&amp;#xD;0305-7453 (Linking)&lt;/isbn&gt;&lt;accession-num&gt;1490918&lt;/accession-num&gt;&lt;urls&gt;&lt;related-urls&gt;&lt;url&gt;http://www.ncbi.nlm.nih.gov/pubmed/1490918&lt;/url&gt;&lt;/related-urls&gt;&lt;/urls&gt;&lt;language&gt;eng&lt;/language&gt;&lt;/record&gt;&lt;/Cite&gt;&lt;/EndNote&gt;</w:instrText>
      </w:r>
      <w:r w:rsidR="002B15F6">
        <w:fldChar w:fldCharType="separate"/>
      </w:r>
      <w:r w:rsidR="002B15F6">
        <w:rPr>
          <w:noProof/>
        </w:rPr>
        <w:t>[</w:t>
      </w:r>
      <w:hyperlink w:anchor="_ENREF_11" w:tooltip="Vedel, 1992 #72" w:history="1">
        <w:r w:rsidR="00797ED3">
          <w:rPr>
            <w:noProof/>
          </w:rPr>
          <w:t>11</w:t>
        </w:r>
      </w:hyperlink>
      <w:r w:rsidR="002B15F6">
        <w:rPr>
          <w:noProof/>
        </w:rPr>
        <w:t>]</w:t>
      </w:r>
      <w:r w:rsidR="002B15F6">
        <w:fldChar w:fldCharType="end"/>
      </w:r>
      <w:r w:rsidR="00BB78B0">
        <w:t>, was the first Inhibitor-Resistant TEM</w:t>
      </w:r>
      <w:r w:rsidR="00C71A37">
        <w:t xml:space="preserve"> (IRT)</w:t>
      </w:r>
      <w:r w:rsidR="00BB78B0">
        <w:t xml:space="preserve">, </w:t>
      </w:r>
      <w:r w:rsidR="00E5509C">
        <w:t xml:space="preserve">which means that it could continue to hydrolyze penicillins in the presence of a </w:t>
      </w:r>
      <w:r w:rsidR="00E5509C">
        <w:rPr>
          <w:rFonts w:ascii="Cambria" w:hAnsi="Cambria"/>
        </w:rPr>
        <w:t>β</w:t>
      </w:r>
      <w:r w:rsidR="00E5509C" w:rsidRPr="006B76A4">
        <w:t>-lactam</w:t>
      </w:r>
      <w:r w:rsidR="00E5509C">
        <w:t xml:space="preserve">ase inhibitor. Cephalosporin resistance is usually separate from inhibitor resistance among TEM </w:t>
      </w:r>
      <w:r w:rsidR="00C71A37">
        <w:rPr>
          <w:rFonts w:ascii="Cambria" w:hAnsi="Cambria"/>
        </w:rPr>
        <w:t>β</w:t>
      </w:r>
      <w:r w:rsidR="00C71A37" w:rsidRPr="006B76A4">
        <w:t>-lactam</w:t>
      </w:r>
      <w:r w:rsidR="00C71A37">
        <w:t xml:space="preserve">ases </w:t>
      </w:r>
      <w:r w:rsidR="00E5509C">
        <w:t xml:space="preserve">but TEM-50 </w:t>
      </w:r>
      <w:r w:rsidR="00C71A37">
        <w:t>was reported in 1997</w:t>
      </w:r>
      <w:r w:rsidR="002B15F6" w:rsidRPr="002B15F6">
        <w:t xml:space="preserve"> </w: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 </w:instrTex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EN.CITE.DATA </w:instrText>
      </w:r>
      <w:r w:rsidR="002B15F6">
        <w:fldChar w:fldCharType="end"/>
      </w:r>
      <w:r w:rsidR="002B15F6">
        <w:fldChar w:fldCharType="separate"/>
      </w:r>
      <w:r w:rsidR="002B15F6">
        <w:rPr>
          <w:noProof/>
        </w:rPr>
        <w:t>[</w:t>
      </w:r>
      <w:hyperlink w:anchor="_ENREF_12" w:tooltip="Sirot, 1997 #73" w:history="1">
        <w:r w:rsidR="00797ED3">
          <w:rPr>
            <w:noProof/>
          </w:rPr>
          <w:t>12</w:t>
        </w:r>
      </w:hyperlink>
      <w:r w:rsidR="002B15F6">
        <w:rPr>
          <w:noProof/>
        </w:rPr>
        <w:t>]</w:t>
      </w:r>
      <w:r w:rsidR="002B15F6">
        <w:fldChar w:fldCharType="end"/>
      </w:r>
      <w:r w:rsidR="00C71A37">
        <w:t>, as</w:t>
      </w:r>
      <w:r w:rsidR="00E5509C">
        <w:t xml:space="preserve"> the first </w:t>
      </w:r>
      <w:r w:rsidR="00C71A37">
        <w:t>Complex Mutant TEM (</w:t>
      </w:r>
      <w:r w:rsidR="00E5509C">
        <w:t>CMT</w:t>
      </w:r>
      <w:r w:rsidR="00C71A37">
        <w:t>)</w:t>
      </w:r>
      <w:r w:rsidR="00E5509C">
        <w:t xml:space="preserve">, where both cephalosporin </w:t>
      </w:r>
      <w:r w:rsidR="00C71A37">
        <w:t>and inhibitor resistance appear simultaneously</w:t>
      </w:r>
      <w:r w:rsidR="003E7EE3">
        <w:t xml:space="preserve"> </w:t>
      </w:r>
      <w:r w:rsidR="00797ED3">
        <w:fldChar w:fldCharType="begin"/>
      </w:r>
      <w:r w:rsidR="00797ED3">
        <w:instrText xml:space="preserve"> ADDIN EN.CITE &lt;EndNote&gt;&lt;Cite&gt;&lt;Author&gt;Robin&lt;/Author&gt;&lt;Year&gt;2011&lt;/Year&gt;&lt;RecNum&gt;77&lt;/RecNum&gt;&lt;DisplayText&gt;[13]&lt;/DisplayText&gt;&lt;record&gt;&lt;rec-number&gt;77&lt;/rec-number&gt;&lt;foreign-keys&gt;&lt;key app="EN" db-id="aerza0v5ufawdtezew95dr0bafeapts5var0"&gt;77&lt;/key&gt;&lt;/foreign-keys&gt;&lt;ref-type name="Journal Article"&gt;17&lt;/ref-type&gt;&lt;contributors&gt;&lt;authors&gt;&lt;author&gt;Robin, F.&lt;/author&gt;&lt;author&gt;Delmas, J.&lt;/author&gt;&lt;author&gt;Machado, E.&lt;/author&gt;&lt;author&gt;Bouchon, B.&lt;/author&gt;&lt;author&gt;Peixe, L.&lt;/author&gt;&lt;author&gt;Bonnet, R.&lt;/author&gt;&lt;/authors&gt;&lt;/contributors&gt;&lt;auth-address&gt;Laboratoire de Bacteriologie, Faculte de Medecine, 28 Place H. Dunant, 63001 Clermont-Ferrand, France. frobin@chu-clermontferrand.fr&lt;/auth-address&gt;&lt;titles&gt;&lt;title&gt;Characterization of the Novel CMT Enzyme TEM-154&lt;/title&gt;&lt;secondary-title&gt;Antimicrobial agents and chemotherapy&lt;/secondary-title&gt;&lt;alt-title&gt;Antimicrob Agents Chemother&lt;/alt-title&gt;&lt;/titles&gt;&lt;periodical&gt;&lt;full-title&gt;Antimicrobial agents and chemotherapy&lt;/full-title&gt;&lt;abbr-1&gt;Antimicrob Agents Chemother&lt;/abbr-1&gt;&lt;/periodical&gt;&lt;alt-periodical&gt;&lt;full-title&gt;Antimicrobial agents and chemotherapy&lt;/full-title&gt;&lt;abbr-1&gt;Antimicrob Agents Chemother&lt;/abbr-1&gt;&lt;/alt-periodical&gt;&lt;pages&gt;1262-5&lt;/pages&gt;&lt;volume&gt;55&lt;/volume&gt;&lt;number&gt;3&lt;/number&gt;&lt;edition&gt;2010/12/22&lt;/edition&gt;&lt;keywords&gt;&lt;keyword&gt;Ceftazidime/metabolism&lt;/keyword&gt;&lt;keyword&gt;Clavulanic Acid/pharmacology&lt;/keyword&gt;&lt;keyword&gt;Enzyme Inhibitors/pharmacology&lt;/keyword&gt;&lt;keyword&gt;Molecular Sequence Data&lt;/keyword&gt;&lt;keyword&gt;beta-Lactamases/*chemistry/genetics/*metabolism&lt;/keyword&gt;&lt;/keywords&gt;&lt;dates&gt;&lt;year&gt;2011&lt;/year&gt;&lt;pub-dates&gt;&lt;date&gt;Mar&lt;/date&gt;&lt;/pub-dates&gt;&lt;/dates&gt;&lt;isbn&gt;1098-6596 (Electronic)&amp;#xD;0066-4804 (Linking)&lt;/isbn&gt;&lt;accession-num&gt;21173189&lt;/accession-num&gt;&lt;work-type&gt;Research Support, Non-U.S. Gov&amp;apos;t&lt;/work-type&gt;&lt;urls&gt;&lt;related-urls&gt;&lt;url&gt;http://www.ncbi.nlm.nih.gov/pubmed/21173189&lt;/url&gt;&lt;/related-urls&gt;&lt;/urls&gt;&lt;custom2&gt;3067075&lt;/custom2&gt;&lt;electronic-resource-num&gt;10.1128/AAC.01359-10&lt;/electronic-resource-num&gt;&lt;language&gt;eng&lt;/language&gt;&lt;/record&gt;&lt;/Cite&gt;&lt;/EndNote&gt;</w:instrText>
      </w:r>
      <w:r w:rsidR="00797ED3">
        <w:fldChar w:fldCharType="separate"/>
      </w:r>
      <w:r w:rsidR="00797ED3">
        <w:rPr>
          <w:noProof/>
        </w:rPr>
        <w:t>[</w:t>
      </w:r>
      <w:hyperlink w:anchor="_ENREF_13" w:tooltip="Robin, 2011 #77" w:history="1">
        <w:r w:rsidR="00797ED3">
          <w:rPr>
            <w:noProof/>
          </w:rPr>
          <w:t>13</w:t>
        </w:r>
      </w:hyperlink>
      <w:r w:rsidR="00797ED3">
        <w:rPr>
          <w:noProof/>
        </w:rPr>
        <w:t>]</w:t>
      </w:r>
      <w:r w:rsidR="00797ED3">
        <w:fldChar w:fldCharType="end"/>
      </w:r>
      <w:r w:rsidR="002B15F6">
        <w:t xml:space="preserve">. </w:t>
      </w:r>
      <w:r w:rsidR="00C71A37">
        <w:t xml:space="preserve">Due to the delayed emergence of CMT type TEMs, we anticipated that epistasis (non-additive interactions between substitutions) and sign epistasis (when substitutions change from being beneficial to detrimental and vise versa) would be dominant features of the TEM-50 adaptive landscape.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Pr="006B76A4">
        <w:t xml:space="preserve">.  </w:t>
      </w:r>
    </w:p>
    <w:p w14:paraId="6FBBD3EB" w14:textId="77777777" w:rsidR="00AC1EA1" w:rsidRDefault="00AC1EA1" w:rsidP="00EC766D">
      <w:pPr>
        <w:jc w:val="both"/>
      </w:pPr>
    </w:p>
    <w:p w14:paraId="0563D4E6" w14:textId="6664AC18" w:rsidR="00EE7A61" w:rsidRDefault="00F14798" w:rsidP="00EC766D">
      <w:pPr>
        <w:jc w:val="both"/>
      </w:pPr>
      <w:r>
        <w:t xml:space="preserve">Because of the widespread use of </w:t>
      </w:r>
      <w:r w:rsidR="003A7C6E">
        <w:rPr>
          <w:rFonts w:ascii="Cambria" w:hAnsi="Cambria"/>
        </w:rPr>
        <w:t>β</w:t>
      </w:r>
      <w:r>
        <w:t xml:space="preserve">-lactam antibiotics, there have been additional approaches </w:t>
      </w:r>
      <w:r w:rsidR="009636ED">
        <w:t xml:space="preserve">to fight against </w:t>
      </w:r>
      <w:r w:rsidR="009636ED">
        <w:rPr>
          <w:rFonts w:ascii="Cambria" w:hAnsi="Cambria"/>
        </w:rPr>
        <w:t>β</w:t>
      </w:r>
      <w:r w:rsidR="009636ED">
        <w:t xml:space="preserve">-lactamases </w:t>
      </w:r>
      <w:r>
        <w:t xml:space="preserve">that utilize a combination of mechanisms based on activators for </w:t>
      </w:r>
      <w:r w:rsidR="003A7C6E">
        <w:rPr>
          <w:rFonts w:ascii="Cambria" w:hAnsi="Cambria"/>
        </w:rPr>
        <w:t>β</w:t>
      </w:r>
      <w:r>
        <w:t xml:space="preserve">-lactamases such as clavulanic acid, sulbactam and tazobactam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inactivators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5EE11D05" w:rsidR="002D1D51" w:rsidRDefault="00EE7A61" w:rsidP="00EC766D">
      <w:pPr>
        <w:jc w:val="both"/>
      </w:pPr>
      <w:r>
        <w:t>Epistasis</w:t>
      </w:r>
      <w:r w:rsidR="00754E5E">
        <w:t>, or non-additive interactions between mutations,</w:t>
      </w:r>
      <w:r>
        <w:t xml:space="preserve"> plays a major role in antibiotic resistance. Epistatic interactions can be used to study topography of fitness landscapes and the dynamics of adaptation</w:t>
      </w:r>
      <w:r w:rsidR="003E7EE3">
        <w:t xml:space="preserve"> </w: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 </w:instrTex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EN.CITE.DATA </w:instrText>
      </w:r>
      <w:r w:rsidR="00797ED3">
        <w:fldChar w:fldCharType="end"/>
      </w:r>
      <w:r w:rsidR="00797ED3">
        <w:fldChar w:fldCharType="separate"/>
      </w:r>
      <w:r w:rsidR="00797ED3">
        <w:rPr>
          <w:noProof/>
        </w:rPr>
        <w:t>[</w:t>
      </w:r>
      <w:hyperlink w:anchor="_ENREF_16" w:tooltip="Kondrashov, 2001 #74" w:history="1">
        <w:r w:rsidR="00797ED3">
          <w:rPr>
            <w:noProof/>
          </w:rPr>
          <w:t>16</w:t>
        </w:r>
      </w:hyperlink>
      <w:r w:rsidR="00797ED3">
        <w:rPr>
          <w:noProof/>
        </w:rPr>
        <w:t>,</w:t>
      </w:r>
      <w:hyperlink w:anchor="_ENREF_17" w:tooltip="Salverda, 2011 #75" w:history="1">
        <w:r w:rsidR="00797ED3">
          <w:rPr>
            <w:noProof/>
          </w:rPr>
          <w:t>17</w:t>
        </w:r>
      </w:hyperlink>
      <w:r w:rsidR="00797ED3">
        <w:rPr>
          <w:noProof/>
        </w:rPr>
        <w:t>]</w:t>
      </w:r>
      <w:r w:rsidR="00797ED3">
        <w:fldChar w:fldCharType="end"/>
      </w:r>
      <w:r>
        <w:t xml:space="preserve">. One study shows these patterns of epistasis among large and small-effect beneficial </w:t>
      </w:r>
      <w:r w:rsidR="00E6204C">
        <w:t>substitution</w:t>
      </w:r>
      <w:r>
        <w:t xml:space="preserve">s occurring in TEM-1 </w:t>
      </w:r>
      <w:r w:rsidR="00AE6FBC">
        <w:fldChar w:fldCharType="begin"/>
      </w:r>
      <w:r w:rsidR="00797ED3">
        <w:instrText xml:space="preserve"> ADDIN EN.CITE &lt;EndNote&gt;&lt;Cite&gt;&lt;Author&gt;Schenk&lt;/Author&gt;&lt;Year&gt;2013&lt;/Year&gt;&lt;RecNum&gt;67&lt;/RecNum&gt;&lt;DisplayText&gt;[18]&lt;/DisplayText&gt;&lt;record&gt;&lt;rec-number&gt;67&lt;/rec-number&gt;&lt;foreign-keys&gt;&lt;key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797ED3">
        <w:rPr>
          <w:noProof/>
        </w:rPr>
        <w:t>[</w:t>
      </w:r>
      <w:hyperlink w:anchor="_ENREF_18" w:tooltip="Schenk, 2013 #67" w:history="1">
        <w:r w:rsidR="00797ED3">
          <w:rPr>
            <w:noProof/>
          </w:rPr>
          <w:t>18</w:t>
        </w:r>
      </w:hyperlink>
      <w:r w:rsidR="00797ED3">
        <w:rPr>
          <w:noProof/>
        </w:rPr>
        <w:t>]</w:t>
      </w:r>
      <w:r w:rsidR="00AE6FBC">
        <w:fldChar w:fldCharType="end"/>
      </w:r>
      <w:r>
        <w:t>. Schenk et al. f</w:t>
      </w:r>
      <w:r w:rsidR="00754E5E">
        <w:t>ound</w:t>
      </w:r>
      <w:r>
        <w:t xml:space="preserve"> that there are major epistatic interactions among the mutations within TEM-1 depending on which combination of the four mutations are present in the presence of just one antibiotic, Cefotaxime.  It has been shown that epistasis occurs more frequently among mutations within the same gene </w:t>
      </w:r>
      <w:r w:rsidR="00AE6FBC">
        <w:fldChar w:fldCharType="begin"/>
      </w:r>
      <w:r w:rsidR="00797ED3">
        <w:instrText xml:space="preserve"> ADDIN EN.CITE &lt;EndNote&gt;&lt;Cite&gt;&lt;Author&gt;Poon&lt;/Author&gt;&lt;Year&gt;2005&lt;/Year&gt;&lt;RecNum&gt;68&lt;/RecNum&gt;&lt;DisplayText&gt;[19]&lt;/DisplayText&gt;&lt;record&gt;&lt;rec-number&gt;68&lt;/rec-number&gt;&lt;foreign-keys&gt;&lt;key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797ED3">
        <w:rPr>
          <w:noProof/>
        </w:rPr>
        <w:t>[</w:t>
      </w:r>
      <w:hyperlink w:anchor="_ENREF_19" w:tooltip="Poon, 2005 #68" w:history="1">
        <w:r w:rsidR="00797ED3">
          <w:rPr>
            <w:noProof/>
          </w:rPr>
          <w:t>19</w:t>
        </w:r>
      </w:hyperlink>
      <w:r w:rsidR="00797ED3">
        <w:rPr>
          <w:noProof/>
        </w:rPr>
        <w:t>]</w:t>
      </w:r>
      <w:r w:rsidR="00AE6FBC">
        <w:fldChar w:fldCharType="end"/>
      </w:r>
      <w:r w:rsidRPr="00EC766D">
        <w:t>.</w:t>
      </w:r>
    </w:p>
    <w:p w14:paraId="07173958" w14:textId="77777777" w:rsidR="00754E5E" w:rsidRDefault="00754E5E" w:rsidP="00EC766D">
      <w:pPr>
        <w:jc w:val="both"/>
      </w:pPr>
    </w:p>
    <w:p w14:paraId="20FF9C31" w14:textId="30CBBE81" w:rsidR="00754E5E" w:rsidRDefault="00321792" w:rsidP="00EC766D">
      <w:pPr>
        <w:jc w:val="both"/>
      </w:pPr>
      <w:r>
        <w:t>The</w:t>
      </w:r>
      <w:r w:rsidR="00AE067B">
        <w:t xml:space="preserve"> environment can also affect the fitness contributions of substitutions and their epistatic interactions.  </w:t>
      </w:r>
      <w:r>
        <w:t xml:space="preserve"> </w:t>
      </w:r>
      <w:r w:rsidR="00754E5E">
        <w:t>Genotype-by-environment (</w:t>
      </w:r>
      <w:proofErr w:type="spellStart"/>
      <w:r w:rsidR="00754E5E">
        <w:t>GxE</w:t>
      </w:r>
      <w:proofErr w:type="spellEnd"/>
      <w:r w:rsidR="00754E5E">
        <w:t>)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w:t>
      </w:r>
      <w:r w:rsidR="004414A5">
        <w:t xml:space="preserve"> </w:t>
      </w:r>
      <w:r w:rsidR="00797ED3">
        <w:fldChar w:fldCharType="begin"/>
      </w:r>
      <w:r w:rsidR="00797ED3">
        <w:instrText xml:space="preserve"> ADDIN EN.CITE &lt;EndNote&gt;&lt;Cite&gt;&lt;Author&gt;Gillespie&lt;/Author&gt;&lt;Year&gt;1989&lt;/Year&gt;&lt;RecNum&gt;76&lt;/RecNum&gt;&lt;DisplayText&gt;[20]&lt;/DisplayText&gt;&lt;record&gt;&lt;rec-number&gt;76&lt;/rec-number&gt;&lt;foreign-keys&gt;&lt;key app="EN" db-id="aerza0v5ufawdtezew95dr0bafeapts5var0"&gt;76&lt;/key&gt;&lt;/foreign-keys&gt;&lt;ref-type name="Journal Article"&gt;17&lt;/ref-type&gt;&lt;contributors&gt;&lt;authors&gt;&lt;author&gt;Gillespie, J. H.&lt;/author&gt;&lt;author&gt;Turelli, M.&lt;/author&gt;&lt;/authors&gt;&lt;/contributors&gt;&lt;auth-address&gt;Department of Genetics, University of California, Davis, California 95616.&lt;/auth-address&gt;&lt;titles&gt;&lt;title&gt;Genotype-environment interactions and the maintenance of polygenic variation&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129-38&lt;/pages&gt;&lt;volume&gt;121&lt;/volume&gt;&lt;number&gt;1&lt;/number&gt;&lt;edition&gt;1989/01/01&lt;/edition&gt;&lt;dates&gt;&lt;year&gt;1989&lt;/year&gt;&lt;pub-dates&gt;&lt;date&gt;Jan&lt;/date&gt;&lt;/pub-dates&gt;&lt;/dates&gt;&lt;isbn&gt;0016-6731 (Print)&amp;#xD;0016-6731 (Linking)&lt;/isbn&gt;&lt;accession-num&gt;17246488&lt;/accession-num&gt;&lt;urls&gt;&lt;related-urls&gt;&lt;url&gt;http://www.ncbi.nlm.nih.gov/pubmed/17246488&lt;/url&gt;&lt;/related-urls&gt;&lt;/urls&gt;&lt;custom2&gt;1203595&lt;/custom2&gt;&lt;language&gt;eng&lt;/language&gt;&lt;/record&gt;&lt;/Cite&gt;&lt;/EndNote&gt;</w:instrText>
      </w:r>
      <w:r w:rsidR="00797ED3">
        <w:fldChar w:fldCharType="separate"/>
      </w:r>
      <w:r w:rsidR="00797ED3">
        <w:rPr>
          <w:noProof/>
        </w:rPr>
        <w:t>[</w:t>
      </w:r>
      <w:hyperlink w:anchor="_ENREF_20" w:tooltip="Gillespie, 1989 #76" w:history="1">
        <w:r w:rsidR="00797ED3">
          <w:rPr>
            <w:noProof/>
          </w:rPr>
          <w:t>20</w:t>
        </w:r>
      </w:hyperlink>
      <w:r w:rsidR="00797ED3">
        <w:rPr>
          <w:noProof/>
        </w:rPr>
        <w:t>]</w:t>
      </w:r>
      <w:r w:rsidR="00797ED3">
        <w:fldChar w:fldCharType="end"/>
      </w:r>
      <w:r w:rsidR="00754E5E">
        <w:t xml:space="preserve">. Previous studies on </w:t>
      </w:r>
      <w:proofErr w:type="spellStart"/>
      <w:r w:rsidR="00754E5E">
        <w:t>GxE</w:t>
      </w:r>
      <w:proofErr w:type="spellEnd"/>
      <w:r w:rsidR="00754E5E">
        <w:t xml:space="preserve"> interactions have measured fitness on genotypes that differ by numerous unknown mutations and most recently </w:t>
      </w:r>
      <w:r w:rsidR="00754E5E">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 </w:instrText>
      </w:r>
      <w:r w:rsidR="00797ED3">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EN.CITE.DATA </w:instrText>
      </w:r>
      <w:r w:rsidR="00797ED3">
        <w:fldChar w:fldCharType="end"/>
      </w:r>
      <w:r w:rsidR="00754E5E">
        <w:fldChar w:fldCharType="separate"/>
      </w:r>
      <w:r w:rsidR="00797ED3">
        <w:rPr>
          <w:noProof/>
        </w:rPr>
        <w:t>[</w:t>
      </w:r>
      <w:hyperlink w:anchor="_ENREF_21" w:tooltip="Remold, 2001 #64" w:history="1">
        <w:r w:rsidR="00797ED3">
          <w:rPr>
            <w:noProof/>
          </w:rPr>
          <w:t>21</w:t>
        </w:r>
      </w:hyperlink>
      <w:r w:rsidR="00797ED3">
        <w:rPr>
          <w:noProof/>
        </w:rPr>
        <w:t>]</w:t>
      </w:r>
      <w:r w:rsidR="00754E5E">
        <w:fldChar w:fldCharType="end"/>
      </w:r>
      <w:r w:rsidR="00754E5E">
        <w:t xml:space="preserve"> investigated the effects of 26 genotypes in four environments measuring fitness relative to a common progenitor</w:t>
      </w:r>
      <w:r w:rsidR="00754E5E" w:rsidRPr="00356C97">
        <w:t>.</w:t>
      </w:r>
      <w:r w:rsidR="00754E5E">
        <w:t xml:space="preserve"> </w:t>
      </w:r>
      <w:r w:rsidR="00B92D5B">
        <w:t xml:space="preserve">Here we will study </w:t>
      </w:r>
      <w:proofErr w:type="spellStart"/>
      <w:r w:rsidR="00B92D5B">
        <w:t>GxE</w:t>
      </w:r>
      <w:proofErr w:type="spellEnd"/>
      <w:r w:rsidR="00B92D5B">
        <w:t xml:space="preserve"> interactions on sixteen genotypes that differ by up to four mutations with </w:t>
      </w:r>
      <w:r w:rsidR="00021E6C">
        <w:t>10</w:t>
      </w:r>
      <w:r w:rsidR="00B92D5B">
        <w:t xml:space="preserve"> different </w:t>
      </w:r>
      <w:r w:rsidR="00021E6C">
        <w:rPr>
          <w:rFonts w:ascii="Cambria" w:hAnsi="Cambria"/>
        </w:rPr>
        <w:t>β</w:t>
      </w:r>
      <w:r w:rsidR="00021E6C">
        <w:t>-lactam antibiotics at</w:t>
      </w:r>
      <w:r w:rsidR="00B92D5B">
        <w:t xml:space="preserve"> three different concentrations using growth rates as a measurement of fitness.</w:t>
      </w:r>
    </w:p>
    <w:p w14:paraId="4FED40A9" w14:textId="7D500DCE" w:rsidR="008C29C9" w:rsidRDefault="008C29C9" w:rsidP="00533646">
      <w:pPr>
        <w:ind w:firstLine="720"/>
        <w:jc w:val="both"/>
      </w:pPr>
    </w:p>
    <w:p w14:paraId="0A4B3914" w14:textId="1DC17A20" w:rsidR="00BE2F5C" w:rsidRDefault="00155659" w:rsidP="00EC766D">
      <w:pPr>
        <w:jc w:val="both"/>
        <w:rPr>
          <w:rFonts w:ascii="Cambria" w:hAnsi="Cambria"/>
        </w:rPr>
      </w:pPr>
      <w:r>
        <w:t xml:space="preserve">There are many </w:t>
      </w:r>
      <w:r>
        <w:rPr>
          <w:rFonts w:ascii="Cambria" w:hAnsi="Cambria"/>
        </w:rPr>
        <w:t>β</w:t>
      </w:r>
      <w:r>
        <w:t xml:space="preserve">-lactam environments that have selected for the resistance phenotypes contributed by the approximately 200 TEM genotypes that exist today. The specific effects of each </w:t>
      </w:r>
      <w:r>
        <w:rPr>
          <w:rFonts w:ascii="Cambria" w:hAnsi="Cambria"/>
        </w:rPr>
        <w:t>β</w:t>
      </w:r>
      <w:r>
        <w:t>-lactam and the within gene epistatic interactions</w:t>
      </w:r>
      <w:r w:rsidR="000C1983">
        <w:t xml:space="preserve"> have surely shaped the evolutionary landscapes of the TEM family.  However, they have not been thoroughly investigated.</w:t>
      </w:r>
      <w:r>
        <w:t xml:space="preserve">  </w:t>
      </w:r>
      <w:r w:rsidR="00E15CEF">
        <w:t xml:space="preserve">To study </w:t>
      </w:r>
      <w:r w:rsidR="00EE7A61">
        <w:t xml:space="preserve">within gene epistasis and </w:t>
      </w:r>
      <w:r w:rsidR="00754E5E">
        <w:t>genotype-by-</w:t>
      </w:r>
      <w:r w:rsidR="00E15CEF">
        <w:t xml:space="preserve">environment effects on the </w:t>
      </w:r>
      <w:r w:rsidR="00637FAA">
        <w:t>adaptive landscape of the TEM-1</w:t>
      </w:r>
      <w:r w:rsidR="00637FAA">
        <w:rPr>
          <w:rFonts w:ascii="Wingdings" w:hAnsi="Wingdings"/>
        </w:rPr>
        <w:t></w:t>
      </w:r>
      <w:r w:rsidR="00E15CEF">
        <w:t>TEM-50 adaptive landscape</w:t>
      </w:r>
      <w:r w:rsidR="00637FAA">
        <w:t>s</w:t>
      </w:r>
      <w:r w:rsidR="00E15CEF">
        <w:t xml:space="preserve">, we investigated the interactions of penicillins, cephalosporins, and </w:t>
      </w:r>
      <w:r w:rsidR="00E15CEF">
        <w:rPr>
          <w:rFonts w:ascii="Cambria" w:hAnsi="Cambria"/>
        </w:rPr>
        <w:t>β-lactamase inhibitors with 16 TEM genotypes to determine the combined effect of genotype and environment upon fitness outcomes.</w:t>
      </w:r>
      <w:r w:rsidR="00A50383">
        <w:rPr>
          <w:rFonts w:ascii="Cambria" w:hAnsi="Cambria"/>
        </w:rPr>
        <w:t xml:space="preserve"> We look at how the concentration of β</w:t>
      </w:r>
      <w:r w:rsidR="00A50383">
        <w:t xml:space="preserve">-lactam antibiotic affects the composition of each landscape by taking into consideration the ratio between new mutations (forward arrows) and reversions (backward arrows). With this information we are able to calculate similarity matrices to study how much each treatment, and each concentration, differs from one another. We </w:t>
      </w:r>
      <w:r w:rsidR="00A83D9B">
        <w:t>also examine</w:t>
      </w:r>
      <w:r w:rsidR="00A50383">
        <w:t xml:space="preserve"> the global optimum within</w:t>
      </w:r>
      <w:r w:rsidR="00A83D9B">
        <w:t xml:space="preserve"> each landscape for</w:t>
      </w:r>
      <w:r w:rsidR="00A50383">
        <w:t xml:space="preserve"> each treatment. Th</w:t>
      </w:r>
      <w:r w:rsidR="00A83D9B">
        <w:t>e global optimum</w:t>
      </w:r>
      <w:r w:rsidR="00A50383">
        <w:t xml:space="preserve"> is the genotype that </w:t>
      </w:r>
      <w:r w:rsidR="00A83D9B">
        <w:t>has</w:t>
      </w:r>
      <w:r w:rsidR="00A50383">
        <w:t xml:space="preserve"> the highest growth rate (or can be considered the most fit) </w:t>
      </w:r>
      <w:r w:rsidR="00A83D9B">
        <w:t>among</w:t>
      </w:r>
      <w:r w:rsidR="00A50383">
        <w:t xml:space="preserve"> all 16 genotypes.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E7E730C" w:rsidR="00F81B53" w:rsidRDefault="00637FAA" w:rsidP="007767CC">
      <w:pPr>
        <w:jc w:val="both"/>
      </w:pPr>
      <w:r>
        <w:t>W</w:t>
      </w:r>
      <w:r w:rsidR="00742518">
        <w:t xml:space="preserve">e measured the growth rates of the 16 </w:t>
      </w:r>
      <w:r w:rsidR="00A60EFC">
        <w:t>genotypes</w:t>
      </w:r>
      <w:r w:rsidR="00742518">
        <w:t xml:space="preserve"> 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w:t>
      </w:r>
      <w:r w:rsidR="00A60EFC">
        <w:sym w:font="Symbol" w:char="F062"/>
      </w:r>
      <w:r w:rsidR="00A60EFC">
        <w:t xml:space="preserve">-lactam </w:t>
      </w:r>
      <w:r w:rsidR="00A0763C">
        <w:t>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substitution and indicate the genotype that result</w:t>
      </w:r>
      <w:r w:rsidR="00F06C64">
        <w:t>ed</w:t>
      </w:r>
      <w:r w:rsidR="00C73CC2">
        <w:t xml:space="preserve"> in the </w:t>
      </w:r>
      <w:r w:rsidR="00722F2F">
        <w:t>highest growth rate</w:t>
      </w:r>
      <w:r w:rsidR="00BA60B6">
        <w:t xml:space="preserve"> (Figure 1)</w:t>
      </w:r>
      <w:r w:rsidR="00722F2F">
        <w:t xml:space="preserve">.  In the case of each comparison, the </w:t>
      </w:r>
      <w:r w:rsidR="00A0763C" w:rsidRPr="005323E9">
        <w:t xml:space="preserve">arrows </w:t>
      </w:r>
      <w:r w:rsidR="00521951">
        <w:t>directed</w:t>
      </w:r>
      <w:r w:rsidR="0087051B">
        <w:t xml:space="preserve">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arrows </w:t>
      </w:r>
      <w:r w:rsidR="00F7029B">
        <w:t>directed</w:t>
      </w:r>
      <w:r w:rsidR="00722F2F">
        <w:t xml:space="preserve"> towards 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 xml:space="preserve">depending on which growth rate </w:t>
      </w:r>
      <w:r w:rsidR="00F06C64">
        <w:t>was</w:t>
      </w:r>
      <w:r w:rsidR="00721B5F">
        <w:t xml:space="preserve"> higher.</w:t>
      </w:r>
      <w:r w:rsidR="00A0763C" w:rsidRPr="005323E9">
        <w:t xml:space="preserve"> </w:t>
      </w:r>
      <w:r w:rsidR="00521951">
        <w:t>Dashed</w:t>
      </w:r>
      <w:r w:rsidR="00A0763C" w:rsidRPr="005323E9">
        <w:t xml:space="preserve">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w:t>
      </w:r>
      <w:r w:rsidR="00521951">
        <w:t xml:space="preserve">solid </w:t>
      </w:r>
      <w:r w:rsidR="00A0763C" w:rsidRPr="00A0763C">
        <w:t>black</w:t>
      </w:r>
      <w:r w:rsidR="00521951">
        <w:t xml:space="preserve"> arrows</w:t>
      </w:r>
      <w:r w:rsidR="00A0763C" w:rsidRPr="00A0763C">
        <w:t xml:space="preserve">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531EFB51" w14:textId="24104616" w:rsidR="000C1983" w:rsidRDefault="008A2B18" w:rsidP="00B1707A">
      <w:pPr>
        <w:jc w:val="both"/>
      </w:pPr>
      <w:r>
        <w:t>After considering all thirty treatments, we found that the ratios from the number of times the addition of an amino acid substitution was selected and the number of times a reversion of an amino acid substitution was selected changed as both the treatment changed and the concentrations within treatment changed.</w:t>
      </w:r>
      <w:r w:rsidR="001A0BA5">
        <w:t xml:space="preserve"> </w:t>
      </w:r>
      <w:r w:rsidR="000C1983">
        <w:t xml:space="preserve">New substitutions outnumber reversions in 63.3% of the treatments; reversions outnumber new substitutions in 23.3% of the treatments.   The frequency of new substitutions is equal to the frequency of reversions in 13.3% of the treatments. </w:t>
      </w:r>
      <w:r w:rsidR="009C5253">
        <w:t>In 50% of the ten</w:t>
      </w:r>
      <w:r w:rsidR="00B1707A">
        <w:t xml:space="preserve"> </w:t>
      </w:r>
      <w:r w:rsidR="00B1707A">
        <w:sym w:font="Symbol" w:char="F062"/>
      </w:r>
      <w:r w:rsidR="00B1707A">
        <w:t>-</w:t>
      </w:r>
      <w:r w:rsidR="003B418F">
        <w:t xml:space="preserve">lactam </w:t>
      </w:r>
      <w:r w:rsidR="00B1707A">
        <w:t>antibiotics there was a shift from an overall tendency for substitutions to be selected over reversions or reversions to be selected for over substitutions as</w:t>
      </w:r>
      <w:r w:rsidR="00FA3F5A">
        <w:t xml:space="preserve"> only</w:t>
      </w:r>
      <w:r w:rsidR="00B1707A">
        <w:t xml:space="preserve"> the concentration of antibiotic was changed.</w:t>
      </w:r>
      <w:r w:rsidR="00D222E5">
        <w:t xml:space="preserve"> These results indicated that chang</w:t>
      </w:r>
      <w:r w:rsidR="00B1707A">
        <w:t xml:space="preserve">es in the concentrations of </w:t>
      </w:r>
      <w:r w:rsidR="00B1707A">
        <w:sym w:font="Symbol" w:char="F062"/>
      </w:r>
      <w:r w:rsidR="00B1707A">
        <w:t>-lactam antibiotics</w:t>
      </w:r>
      <w:r w:rsidR="00D222E5">
        <w:t xml:space="preserve"> have almost as large of an effect as</w:t>
      </w:r>
      <w:r w:rsidR="00B1707A">
        <w:t xml:space="preserve"> changing the type of </w:t>
      </w:r>
      <w:r w:rsidR="00B1707A">
        <w:sym w:font="Symbol" w:char="F062"/>
      </w:r>
      <w:r w:rsidR="00D222E5">
        <w:t>-lactam</w:t>
      </w:r>
      <w:r w:rsidR="00B1707A">
        <w:t xml:space="preserve"> antibiotic.</w:t>
      </w:r>
    </w:p>
    <w:p w14:paraId="5021A469" w14:textId="77777777" w:rsidR="000C1983" w:rsidRDefault="000C1983" w:rsidP="007767CC">
      <w:pPr>
        <w:jc w:val="both"/>
      </w:pPr>
    </w:p>
    <w:p w14:paraId="367A9BDA" w14:textId="77777777" w:rsidR="00CA5B0A" w:rsidRDefault="00CA5B0A" w:rsidP="007767CC">
      <w:pPr>
        <w:jc w:val="both"/>
      </w:pPr>
    </w:p>
    <w:p w14:paraId="6DB5981F" w14:textId="4D5E44BB"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r>
        <w:t xml:space="preserve">In each matrix, we calculated </w:t>
      </w:r>
      <w:r w:rsidR="00721B5F">
        <w:t xml:space="preserve">the percent similarity of arrow direction among the concentrations of antibiotics. </w:t>
      </w:r>
      <w:r w:rsidR="005E1E19" w:rsidRPr="005E1E19" w:rsidDel="00333595">
        <w:t xml:space="preserve"> The concentration of antibiotic is across the top row and left columns in bold, units in </w:t>
      </w:r>
      <w:r w:rsidR="005E1E19" w:rsidRPr="005E1E19" w:rsidDel="00333595">
        <w:rPr>
          <w:rFonts w:ascii="Cambria" w:hAnsi="Cambria"/>
        </w:rPr>
        <w:t>μ</w:t>
      </w:r>
      <w:r w:rsidR="005E1E19" w:rsidRPr="005E1E19" w:rsidDel="00333595">
        <w:t xml:space="preserve">g/mL. The percentage of similarity among the adaptive landscapes for each comparison is shown, and represents the arrows that match in direction between the two concentrations being compared.  The percentage of arrows that appear in each composite is also listed </w:t>
      </w:r>
      <w:r w:rsidR="005E1E19">
        <w:t xml:space="preserve">under the corresponding tables. </w:t>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(Cefotetan,</w:t>
      </w:r>
      <w:r w:rsidR="00682A89">
        <w:t xml:space="preserve"> Cefotaxime, and Ampicillin</w:t>
      </w:r>
      <w:r w:rsidR="002C2D28">
        <w:t>)</w:t>
      </w:r>
      <w:r w:rsidR="00721B5F">
        <w:t xml:space="preserve"> or increase </w:t>
      </w:r>
      <w:r w:rsidR="00505998">
        <w:t>(Cefprozil, Ceftazidime</w:t>
      </w:r>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separately.  </w:t>
      </w:r>
    </w:p>
    <w:p w14:paraId="3E7A2A76" w14:textId="77777777" w:rsidR="00AC1EA1" w:rsidRDefault="00AC1EA1" w:rsidP="00AC1EA1">
      <w:pPr>
        <w:jc w:val="both"/>
      </w:pPr>
    </w:p>
    <w:p w14:paraId="46EA2096" w14:textId="77777777" w:rsidR="00FA3F5A" w:rsidRDefault="00742518" w:rsidP="007767CC">
      <w:pPr>
        <w:jc w:val="both"/>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some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w:t>
      </w:r>
      <w:r w:rsidR="00BA60B6">
        <w:t>2</w:t>
      </w:r>
      <w:r w:rsidR="008C417B">
        <w:t>)</w:t>
      </w:r>
      <w:r w:rsidR="007E6802">
        <w:t xml:space="preserve">. </w:t>
      </w:r>
    </w:p>
    <w:p w14:paraId="1ACF0A17" w14:textId="77777777" w:rsidR="00FA3F5A" w:rsidRDefault="00FA3F5A" w:rsidP="007767CC">
      <w:pPr>
        <w:jc w:val="both"/>
      </w:pPr>
    </w:p>
    <w:p w14:paraId="4945FA4C" w14:textId="1F5D92B6" w:rsidR="001F7871" w:rsidRDefault="00493D18" w:rsidP="007767CC">
      <w:pPr>
        <w:jc w:val="both"/>
      </w:pPr>
      <w:r>
        <w:t xml:space="preserve">While considering the top three optima in each landscape, we noticed that the genotypes 1101 and TEM-50 (1111) were selected the most frequently. Out of all treatments, these </w:t>
      </w:r>
      <w:r w:rsidR="00EC766D">
        <w:t>genotype</w:t>
      </w:r>
      <w:r>
        <w:t>s appeared the most when treated with an inhibitor and penicillin.  The genotype 1101, was the global optimum</w:t>
      </w:r>
      <w:r w:rsidR="00FA3F5A">
        <w:t xml:space="preserve"> for</w:t>
      </w:r>
      <w:r>
        <w:t xml:space="preserve"> four out of the nine treatments of penicillin/inhibitor combinations: Two appear as global optim</w:t>
      </w:r>
      <w:r w:rsidR="00644667">
        <w:t>a</w:t>
      </w:r>
      <w:r>
        <w:t xml:space="preserve"> in SAM at 32</w:t>
      </w:r>
      <w:r>
        <w:rPr>
          <w:rFonts w:ascii="Cambria" w:hAnsi="Cambria"/>
        </w:rPr>
        <w:t>μ</w:t>
      </w:r>
      <w:r>
        <w:t>g/mL and 64</w:t>
      </w:r>
      <w:r>
        <w:rPr>
          <w:rFonts w:ascii="Cambria" w:hAnsi="Cambria"/>
        </w:rPr>
        <w:t>μ</w:t>
      </w:r>
      <w:r>
        <w:t xml:space="preserve">g/mL, one in AMC 512 </w:t>
      </w:r>
      <w:r>
        <w:rPr>
          <w:rFonts w:ascii="Cambria" w:hAnsi="Cambria"/>
        </w:rPr>
        <w:t>μ</w:t>
      </w:r>
      <w:r>
        <w:t>g/mL, and one in TZP 512</w:t>
      </w:r>
      <w:r>
        <w:rPr>
          <w:rFonts w:ascii="Cambria" w:hAnsi="Cambria"/>
        </w:rPr>
        <w:t>μ</w:t>
      </w:r>
      <w:r>
        <w:t>g/mL.</w:t>
      </w:r>
    </w:p>
    <w:p w14:paraId="191D8A1D" w14:textId="77777777" w:rsidR="00D3719B" w:rsidRDefault="00D3719B" w:rsidP="00533646">
      <w:pPr>
        <w:jc w:val="both"/>
      </w:pPr>
    </w:p>
    <w:p w14:paraId="7CE418A2" w14:textId="77777777" w:rsidR="009C68C1" w:rsidRDefault="00283F51" w:rsidP="00533646">
      <w:pPr>
        <w:jc w:val="both"/>
      </w:pPr>
      <w:r w:rsidRPr="00AD7755">
        <w:t>Within all of the</w:t>
      </w:r>
      <w:r w:rsidR="00FA3F5A">
        <w:t xml:space="preserve"> penicillin/inhibitor</w:t>
      </w:r>
      <w:r w:rsidRPr="00AD7755">
        <w:t xml:space="preserve"> </w:t>
      </w:r>
      <w:r w:rsidR="00FA3F5A">
        <w:t>landscapes</w:t>
      </w:r>
      <w:r w:rsidRPr="00AD7755">
        <w:t>, the global optimum 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p>
    <w:p w14:paraId="5D2C16C9" w14:textId="77777777" w:rsidR="009C68C1" w:rsidRDefault="009C68C1" w:rsidP="00533646">
      <w:pPr>
        <w:jc w:val="both"/>
      </w:pPr>
    </w:p>
    <w:p w14:paraId="786C87FB" w14:textId="7434E15A" w:rsidR="009C68C1" w:rsidRPr="00A03AA4" w:rsidRDefault="009C68C1" w:rsidP="00533646">
      <w:pPr>
        <w:jc w:val="both"/>
      </w:pPr>
      <w:r>
        <w:t xml:space="preserve">Throughout all 30 landscapes, we observed sign epistasis in the majority of </w:t>
      </w:r>
      <w:r>
        <w:sym w:font="Symbol" w:char="F062"/>
      </w:r>
      <w:r>
        <w:t>-lactam antibiotic treatments</w:t>
      </w:r>
      <w:r w:rsidR="00C1303C">
        <w:t xml:space="preserve"> (Table 3)</w:t>
      </w:r>
      <w:r>
        <w:t xml:space="preserve">. There were just 4 cases in which no </w:t>
      </w:r>
      <w:r w:rsidR="00A03AA4">
        <w:t xml:space="preserve">sign </w:t>
      </w:r>
      <w:r>
        <w:t xml:space="preserve">epistasis occurred and </w:t>
      </w:r>
      <w:r w:rsidR="000432B0">
        <w:t xml:space="preserve">all were in </w:t>
      </w:r>
      <w:r>
        <w:t>penicillin plus inhibitor treatments.</w:t>
      </w:r>
      <w:r w:rsidR="00E63794" w:rsidRPr="00E63794">
        <w:t xml:space="preserve"> </w:t>
      </w:r>
      <w:r w:rsidR="00E63794">
        <w:t xml:space="preserve">We noticed the genotype 0010 had all detrimental effects when </w:t>
      </w:r>
      <w:r w:rsidR="000432B0">
        <w:t xml:space="preserve">the strain expressing the mutant genotypes was </w:t>
      </w:r>
      <w:r w:rsidR="00E63794">
        <w:t xml:space="preserve">treated with Piperacillin/Tazobactam (512/8 µg/mL and 128/8 µg/mL) and Ampicillin/Sulbactam (64/8 µg/mL). Also the genotype 1000 had all beneficial effects when treated with Ampicillin/Sulbactam (8/8 µg/mL). </w:t>
      </w:r>
    </w:p>
    <w:p w14:paraId="7F72F6A1" w14:textId="77777777" w:rsidR="009C68C1" w:rsidRDefault="009C68C1" w:rsidP="00533646">
      <w:pPr>
        <w:jc w:val="both"/>
      </w:pPr>
    </w:p>
    <w:p w14:paraId="58BD3389" w14:textId="5592008D" w:rsidR="00283F51" w:rsidRDefault="00E852D0" w:rsidP="00533646">
      <w:pPr>
        <w:jc w:val="both"/>
      </w:pPr>
      <w:r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 xml:space="preserve">these </w:t>
      </w:r>
      <w:r w:rsidR="00751C3D">
        <w:t>substitution</w:t>
      </w:r>
      <w:r w:rsidR="00B71F7E" w:rsidRPr="00AD7755">
        <w:t>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0FA2AF3D" w14:textId="1CAF2AAF" w:rsidR="004848F3" w:rsidRDefault="00D108CC" w:rsidP="004848F3">
      <w:pPr>
        <w:jc w:val="both"/>
      </w:pPr>
      <w:r>
        <w:t xml:space="preserve">Finally, </w:t>
      </w:r>
      <w:r w:rsidR="00751C3D">
        <w:t xml:space="preserve">we observed at least one pathway between the </w:t>
      </w:r>
      <w:proofErr w:type="gramStart"/>
      <w:r w:rsidR="00751C3D">
        <w:t>wild-type</w:t>
      </w:r>
      <w:proofErr w:type="gramEnd"/>
      <w:r w:rsidR="00751C3D">
        <w:t xml:space="preserve"> (TEM-1) and the global optimum in all landscapes. </w:t>
      </w:r>
      <w:r w:rsidR="004848F3">
        <w:t xml:space="preserve">While it may not be surprising that the overall tendency to select for </w:t>
      </w:r>
      <w:r w:rsidR="00751C3D">
        <w:t>new substitu</w:t>
      </w:r>
      <w:r w:rsidR="004848F3">
        <w:t xml:space="preserve">tions or reversions would change between </w:t>
      </w:r>
      <w:r w:rsidR="004848F3" w:rsidRPr="00AD7755">
        <w:rPr>
          <w:rFonts w:ascii="Cambria" w:hAnsi="Cambria"/>
        </w:rPr>
        <w:t>β</w:t>
      </w:r>
      <w:r w:rsidR="004848F3" w:rsidRPr="00AD7755">
        <w:t>-lactam</w:t>
      </w:r>
      <w:r w:rsidR="004848F3">
        <w:t xml:space="preserve"> treatments, we were quite surprised that the overall effects of the substitutions under investigation could become substantially more detrimental or substantially more beneficial simply as the concentration changes. </w:t>
      </w:r>
    </w:p>
    <w:p w14:paraId="6642C9A5" w14:textId="37D21D80" w:rsidR="00F81B53" w:rsidRDefault="00F81B53" w:rsidP="00533646">
      <w:pPr>
        <w:jc w:val="both"/>
      </w:pPr>
    </w:p>
    <w:p w14:paraId="1D1BAF73" w14:textId="77777777" w:rsidR="00F81B53" w:rsidRDefault="00F81B53" w:rsidP="00533646">
      <w:pPr>
        <w:jc w:val="both"/>
      </w:pP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258381D6" w14:textId="77777777" w:rsidR="009D5186" w:rsidRDefault="009D5186" w:rsidP="00533646">
      <w:pPr>
        <w:jc w:val="both"/>
        <w:rPr>
          <w:b/>
        </w:rPr>
      </w:pPr>
    </w:p>
    <w:p w14:paraId="4C7788F1" w14:textId="5C8AF340" w:rsidR="00616913" w:rsidRDefault="00044F8D" w:rsidP="00EC766D">
      <w:pPr>
        <w:jc w:val="both"/>
      </w:pPr>
      <w:r>
        <w:t>W</w:t>
      </w:r>
      <w:r w:rsidR="00E61476">
        <w:t xml:space="preserve">e </w:t>
      </w:r>
      <w:r>
        <w:t xml:space="preserve">have </w:t>
      </w:r>
      <w:r w:rsidR="00E61476">
        <w:t xml:space="preserve">considered four </w:t>
      </w:r>
      <w:r w:rsidR="007E2C1E">
        <w:t>substitution</w:t>
      </w:r>
      <w:r w:rsidR="00E61476">
        <w:t>s within</w:t>
      </w:r>
      <w:r w:rsidR="001B0F60">
        <w:t xml:space="preserve"> the</w:t>
      </w:r>
      <w:r w:rsidR="00E61476">
        <w:t xml:space="preserve"> TEM-50 gene and multiple concentrations of </w:t>
      </w:r>
      <w:r w:rsidR="00D222E5">
        <w:t xml:space="preserve">ten </w:t>
      </w:r>
      <w:r w:rsidR="00E61476">
        <w:t xml:space="preserve">antibiotics. </w:t>
      </w:r>
      <w:r w:rsidR="00616913">
        <w:t>We analyzed</w:t>
      </w:r>
      <w:r w:rsidR="001B0F60">
        <w:t xml:space="preserve"> </w:t>
      </w:r>
      <w:r w:rsidR="00616913">
        <w:t>30 adaptive landscapes created from the growth rates of the variant genotypes from TEM-50</w:t>
      </w:r>
      <w:r w:rsidR="001B0F60">
        <w:t xml:space="preserve"> and the </w:t>
      </w:r>
      <w:r w:rsidR="00616913">
        <w:t xml:space="preserve">10 different </w:t>
      </w:r>
      <w:r w:rsidR="00616913">
        <w:sym w:font="Symbol" w:char="F062"/>
      </w:r>
      <w:r w:rsidR="00616913">
        <w:t>-lactam antibiotic treatments. The presented data suggests that different antibiotic types and concentrations select for different genotypes. However there is not a predictable pattern among the changes in concentration and changes in adaptive landscapes.</w:t>
      </w:r>
      <w:r w:rsidR="003F1478">
        <w:t xml:space="preserve"> However, similarity is greater between concentrations of the same </w:t>
      </w:r>
      <w:r w:rsidR="003F1478">
        <w:sym w:font="Symbol" w:char="F062"/>
      </w:r>
      <w:r w:rsidR="003F1478">
        <w:t xml:space="preserve">-lactam antibiotic than between different </w:t>
      </w:r>
      <w:r w:rsidR="003F1478">
        <w:sym w:font="Symbol" w:char="F062"/>
      </w:r>
      <w:r w:rsidR="003F1478">
        <w:t>-lactam antibiotics in general (Table 2 &amp; 3). Add table of other matrices</w:t>
      </w:r>
    </w:p>
    <w:p w14:paraId="2A851D76" w14:textId="77777777" w:rsidR="00616913" w:rsidRDefault="00616913" w:rsidP="00EC766D">
      <w:pPr>
        <w:jc w:val="both"/>
      </w:pPr>
    </w:p>
    <w:p w14:paraId="577C99C2" w14:textId="6B9DC14E" w:rsidR="00315F31" w:rsidRDefault="00616913" w:rsidP="00616913">
      <w:pPr>
        <w:jc w:val="both"/>
      </w:pPr>
      <w:r>
        <w:t>We show how genotype-by-environment interactions appear in th</w:t>
      </w:r>
      <w:r w:rsidR="001B0F60">
        <w:t>e</w:t>
      </w:r>
      <w:r>
        <w:t xml:space="preserve"> TEM-50 gene</w:t>
      </w:r>
      <w:r w:rsidR="00FD2BA3">
        <w:t xml:space="preserve"> with the adaptive landscapes</w:t>
      </w:r>
      <w:r>
        <w:t xml:space="preserve">. As each of the </w:t>
      </w:r>
      <w:r>
        <w:sym w:font="Symbol" w:char="F062"/>
      </w:r>
      <w:r>
        <w:t xml:space="preserve">-lactam treatments change, whether by type or concentration, the most successful genotypes change in each case. For example, we noticed that depending on the types of antibiotics used, selection for new mutations versus reversions vary: cephalosporins tend to select for new substitutions over reversions whereas penicillins and penicillins plus inhibitors do not (Table 1). Across all landscapes, some substitutions are selected in many environments and others are not. This indicates that </w:t>
      </w:r>
      <w:proofErr w:type="spellStart"/>
      <w:r w:rsidR="000432B0">
        <w:t>GxE</w:t>
      </w:r>
      <w:proofErr w:type="spellEnd"/>
      <w:r>
        <w:t xml:space="preserve"> effects may be stronger for some substitutions than </w:t>
      </w:r>
      <w:r w:rsidR="00661EA8">
        <w:t xml:space="preserve">for </w:t>
      </w:r>
      <w:r>
        <w:t>others</w:t>
      </w:r>
      <w:r w:rsidR="00315F31">
        <w:t xml:space="preserve"> depending on which environment they are exposed to. These effects can</w:t>
      </w:r>
      <w:r w:rsidR="001B0F60">
        <w:t xml:space="preserve"> be more clearly seen through consideration of</w:t>
      </w:r>
      <w:r w:rsidR="00315F31">
        <w:t xml:space="preserve"> the </w:t>
      </w:r>
      <w:r w:rsidR="001B0F60">
        <w:t>global optimum in each landscape</w:t>
      </w:r>
      <w:r w:rsidR="00315F31">
        <w:t xml:space="preserve">. </w:t>
      </w:r>
    </w:p>
    <w:p w14:paraId="0A946A87" w14:textId="77777777" w:rsidR="00315F31" w:rsidRDefault="00315F31" w:rsidP="00616913">
      <w:pPr>
        <w:jc w:val="both"/>
      </w:pPr>
    </w:p>
    <w:p w14:paraId="52E1863B" w14:textId="7DC95E32" w:rsidR="00315F31" w:rsidRDefault="001B0F60" w:rsidP="00315F31">
      <w:pPr>
        <w:jc w:val="both"/>
      </w:pPr>
      <w:r>
        <w:t>The global optimum changed</w:t>
      </w:r>
      <w:r w:rsidR="00315F31">
        <w:t xml:space="preserve"> as the type of </w:t>
      </w:r>
      <w:r w:rsidR="00315F31">
        <w:sym w:font="Symbol" w:char="F062"/>
      </w:r>
      <w:r w:rsidR="00315F31">
        <w:t>-lactam antibiotic is changed, as well as the concentration</w:t>
      </w:r>
      <w:r>
        <w:t xml:space="preserve"> within </w:t>
      </w:r>
      <w:r w:rsidR="00315F31">
        <w:t xml:space="preserve">a single </w:t>
      </w:r>
      <w:r w:rsidR="00315F31">
        <w:sym w:font="Symbol" w:char="F062"/>
      </w:r>
      <w:r w:rsidR="00315F31">
        <w:t xml:space="preserve">-lactam </w:t>
      </w:r>
      <w:r>
        <w:t>treatment</w:t>
      </w:r>
      <w:r w:rsidR="00315F31">
        <w:t>. TEM-50 appears the most frequently (40%) as global optimum throughout all 30 landscapes, whereas TEM-1 does not appear at all as a global optimum. We would expect these results because TEM-50 has evolved from TEM-1</w:t>
      </w:r>
      <w:r>
        <w:t xml:space="preserve"> and is</w:t>
      </w:r>
      <w:r w:rsidR="00315F31">
        <w:t xml:space="preserve"> better</w:t>
      </w:r>
      <w:r>
        <w:t xml:space="preserve"> at hydrolyzing </w:t>
      </w:r>
      <w:r w:rsidR="00315F31">
        <w:sym w:font="Symbol" w:char="F062"/>
      </w:r>
      <w:r w:rsidR="00315F31">
        <w:t>-</w:t>
      </w:r>
      <w:r>
        <w:t>lactam antibiotics</w:t>
      </w:r>
      <w:r w:rsidR="00315F31">
        <w:t xml:space="preserve">. </w:t>
      </w:r>
    </w:p>
    <w:p w14:paraId="35B503D2" w14:textId="77777777" w:rsidR="00315F31" w:rsidRDefault="00315F31" w:rsidP="00315F31">
      <w:pPr>
        <w:jc w:val="both"/>
      </w:pPr>
    </w:p>
    <w:p w14:paraId="46EB11C7" w14:textId="1904E2DE" w:rsidR="00212ADD" w:rsidRDefault="00315F31" w:rsidP="00212ADD">
      <w:pPr>
        <w:jc w:val="both"/>
      </w:pPr>
      <w:r>
        <w:t>When we consider</w:t>
      </w:r>
      <w:r w:rsidR="00925C22">
        <w:t>ed</w:t>
      </w:r>
      <w:r>
        <w:t xml:space="preserve"> just the penicillin/inhibitor treatments, </w:t>
      </w:r>
      <w:r w:rsidR="00925C22">
        <w:t>the global optimum consistently carried</w:t>
      </w:r>
      <w:r>
        <w:t xml:space="preserve"> at least one of the two inhibitor resistant substitutions in treatments with β–lactamase inhibitors</w:t>
      </w:r>
      <w:r w:rsidR="00925C22">
        <w:t xml:space="preserve"> present</w:t>
      </w:r>
      <w:r>
        <w:t xml:space="preserve">; in treatments where penicillins were used alone (Amoxicillin and Ampicillin) single substitutions were selected as global optima. </w:t>
      </w:r>
      <w:r w:rsidRPr="005F719E">
        <w:t>This can be explained</w:t>
      </w:r>
      <w:r w:rsidR="00B75624" w:rsidRPr="008D3138">
        <w:t xml:space="preserve"> because Amoxicillin</w:t>
      </w:r>
      <w:r w:rsidR="00FD2BA3" w:rsidRPr="008D3138">
        <w:t xml:space="preserve"> and </w:t>
      </w:r>
      <w:r w:rsidR="00B75624" w:rsidRPr="008D3138">
        <w:t>Ampicillin</w:t>
      </w:r>
      <w:r w:rsidR="00FD2BA3" w:rsidRPr="008D3138">
        <w:t xml:space="preserve"> are some of the first </w:t>
      </w:r>
      <w:r w:rsidR="00FD2BA3" w:rsidRPr="008D3138">
        <w:sym w:font="Symbol" w:char="F062"/>
      </w:r>
      <w:r w:rsidR="00FD2BA3" w:rsidRPr="008D3138">
        <w:t>-lactam ant</w:t>
      </w:r>
      <w:r w:rsidR="005F719E" w:rsidRPr="00AD3F44">
        <w:t>ibiotics created and early TEM</w:t>
      </w:r>
      <w:r w:rsidR="00B75624" w:rsidRPr="008D3138">
        <w:t xml:space="preserve"> </w:t>
      </w:r>
      <w:r w:rsidR="00B75624" w:rsidRPr="008D3138">
        <w:sym w:font="Symbol" w:char="F062"/>
      </w:r>
      <w:r w:rsidR="00B75624" w:rsidRPr="008D3138">
        <w:t xml:space="preserve">-lactamases are able to hydrolyze the early </w:t>
      </w:r>
      <w:r w:rsidR="00B75624" w:rsidRPr="008D3138">
        <w:sym w:font="Symbol" w:char="F062"/>
      </w:r>
      <w:r w:rsidR="00B75624" w:rsidRPr="008D3138">
        <w:t>-lactam antibiotics very</w:t>
      </w:r>
      <w:r w:rsidR="00FD2BA3" w:rsidRPr="008D3138">
        <w:t xml:space="preserve"> well</w:t>
      </w:r>
      <w:r w:rsidR="00572BA4" w:rsidRPr="008D3138">
        <w:t xml:space="preserve">. </w:t>
      </w:r>
      <w:r w:rsidR="00B75624" w:rsidRPr="008D3138">
        <w:t xml:space="preserve">The global </w:t>
      </w:r>
      <w:r w:rsidR="00661EA8" w:rsidRPr="008D3138">
        <w:t xml:space="preserve">optima for the inhibitor resistant substitutions </w:t>
      </w:r>
      <w:r w:rsidR="00661EA8" w:rsidRPr="00AD3F44">
        <w:t>signif</w:t>
      </w:r>
      <w:r w:rsidR="00661EA8" w:rsidRPr="008D3138">
        <w:t>y</w:t>
      </w:r>
      <w:r w:rsidRPr="005F719E">
        <w:t xml:space="preserve"> that </w:t>
      </w:r>
      <w:r w:rsidRPr="005F719E">
        <w:sym w:font="Symbol" w:char="F062"/>
      </w:r>
      <w:r w:rsidRPr="005F719E">
        <w:t>-lactamase inhibitors are an important selective pressure.</w:t>
      </w:r>
      <w:r>
        <w:t xml:space="preserve"> </w:t>
      </w:r>
    </w:p>
    <w:p w14:paraId="027AE960" w14:textId="3AFE4007" w:rsidR="00616913" w:rsidRDefault="00616913" w:rsidP="00212ADD">
      <w:pPr>
        <w:jc w:val="both"/>
      </w:pPr>
    </w:p>
    <w:p w14:paraId="457539DD" w14:textId="0FEC9767" w:rsidR="00886BF1" w:rsidRDefault="00925C22" w:rsidP="00EC766D">
      <w:pPr>
        <w:jc w:val="both"/>
      </w:pPr>
      <w:r>
        <w:t>We noticed</w:t>
      </w:r>
      <w:r w:rsidR="00EC7F4E">
        <w:t xml:space="preserve"> many </w:t>
      </w:r>
      <w:r w:rsidR="00BC7393">
        <w:t xml:space="preserve">other </w:t>
      </w:r>
      <w:r w:rsidR="00EC7F4E">
        <w:t xml:space="preserve">examples of </w:t>
      </w:r>
      <w:proofErr w:type="spellStart"/>
      <w:r w:rsidR="00BC7393">
        <w:t>GxE</w:t>
      </w:r>
      <w:proofErr w:type="spellEnd"/>
      <w:r w:rsidR="00BC7393">
        <w:t xml:space="preserve"> interactions</w:t>
      </w:r>
      <w:r w:rsidR="00EC7F4E">
        <w:t xml:space="preserve"> within the TEM-50 </w:t>
      </w:r>
      <w:r>
        <w:t xml:space="preserve">gene </w:t>
      </w:r>
      <w:r w:rsidR="00EC7F4E">
        <w:t xml:space="preserve">when analyzing these adaptive landscapes. </w:t>
      </w:r>
      <w:r w:rsidR="00D108CC">
        <w:t>Depending on which</w:t>
      </w:r>
      <w:r w:rsidR="00EC7F4E">
        <w:t xml:space="preserve"> </w:t>
      </w:r>
      <w:r w:rsidR="00EC7F4E">
        <w:sym w:font="Symbol" w:char="F062"/>
      </w:r>
      <w:r w:rsidR="00EC7F4E">
        <w:t>-lactam</w:t>
      </w:r>
      <w:r w:rsidR="00D108CC">
        <w:t xml:space="preserve"> </w:t>
      </w:r>
      <w:r w:rsidR="00044F8D">
        <w:t xml:space="preserve">antibiotic </w:t>
      </w:r>
      <w:r w:rsidR="00D108CC">
        <w:t xml:space="preserve">and </w:t>
      </w:r>
      <w:r w:rsidR="00EC7F4E">
        <w:t xml:space="preserve">at </w:t>
      </w:r>
      <w:r w:rsidR="00044F8D">
        <w:t xml:space="preserve">what </w:t>
      </w:r>
      <w:r w:rsidR="00D108CC">
        <w:t>concentration is used</w:t>
      </w:r>
      <w:r w:rsidR="003739A7">
        <w:t>,</w:t>
      </w:r>
      <w:r w:rsidR="00D108CC">
        <w:t xml:space="preserve"> we see that the same </w:t>
      </w:r>
      <w:r w:rsidR="00044F8D">
        <w:t xml:space="preserve">substitution can have </w:t>
      </w:r>
      <w:r w:rsidR="00D108CC">
        <w:t xml:space="preserve">different effects. For example, in </w:t>
      </w:r>
      <w:r w:rsidR="00E852D0">
        <w:t>the landscape with Amoxicillin plus Clavulanic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g/mL</w:t>
      </w:r>
      <w:r w:rsidR="005121B0">
        <w:t xml:space="preserve"> Amoxicillin/8 µg/mL Clavulanic Acid</w:t>
      </w:r>
      <w:r w:rsidR="00D108CC">
        <w:t xml:space="preserve">, but detrimental when Amoxicillin is lowered to 512 </w:t>
      </w:r>
      <w:r w:rsidR="00D108CC">
        <w:rPr>
          <w:rFonts w:ascii="Cambria" w:hAnsi="Cambria"/>
        </w:rPr>
        <w:t>μ</w:t>
      </w:r>
      <w:r w:rsidR="00D108CC">
        <w:t xml:space="preserve">g/mL. This is also evident for </w:t>
      </w:r>
      <w:r w:rsidR="00F652D3">
        <w:t xml:space="preserve">genotype </w:t>
      </w:r>
      <w:r w:rsidR="00D108CC">
        <w:t>1001</w:t>
      </w:r>
      <w:r w:rsidR="009C5253">
        <w:t>, which</w:t>
      </w:r>
      <w:r w:rsidR="00F652D3">
        <w:t xml:space="preserve"> exclusively contains inhibitor resistance substitutions</w:t>
      </w:r>
      <w:r w:rsidR="00D108CC">
        <w:t>. In</w:t>
      </w:r>
      <w:r w:rsidR="005121B0">
        <w:t xml:space="preserve"> the</w:t>
      </w:r>
      <w:r w:rsidR="00D108CC">
        <w:t xml:space="preserve"> Amoxicillin</w:t>
      </w:r>
      <w:r w:rsidR="005121B0">
        <w:t>/Clavulanic Acid</w:t>
      </w:r>
      <w:r w:rsidR="00D108CC">
        <w:t xml:space="preserve"> </w:t>
      </w:r>
      <w:r w:rsidR="005121B0">
        <w:t xml:space="preserve">concentration of </w:t>
      </w:r>
      <w:r w:rsidR="00D108CC">
        <w:t>1024</w:t>
      </w:r>
      <w:r w:rsidR="005121B0">
        <w:t>/8</w:t>
      </w:r>
      <w:r w:rsidR="00D108CC">
        <w:t xml:space="preserve"> </w:t>
      </w:r>
      <w:r w:rsidR="00D108CC">
        <w:rPr>
          <w:rFonts w:ascii="Cambria" w:hAnsi="Cambria"/>
        </w:rPr>
        <w:t>μ</w:t>
      </w:r>
      <w:r w:rsidR="00D108CC">
        <w:t xml:space="preserve">g/mL this </w:t>
      </w:r>
      <w:r w:rsidR="00F652D3">
        <w:t>genotype</w:t>
      </w:r>
      <w:r w:rsidR="00481348">
        <w:t xml:space="preserve"> </w:t>
      </w:r>
      <w:r w:rsidR="00D108CC">
        <w:t>shows to be the global optimum</w:t>
      </w:r>
      <w:r w:rsidR="009B723D">
        <w:t>, where all arrows are pointing toward it</w:t>
      </w:r>
      <w:r w:rsidR="00D108CC">
        <w:t xml:space="preserve">, however, when Amoxicillin is lowered to 512 </w:t>
      </w:r>
      <w:r w:rsidR="00D108CC">
        <w:rPr>
          <w:rFonts w:ascii="Cambria" w:hAnsi="Cambria"/>
        </w:rPr>
        <w:t>μ</w:t>
      </w:r>
      <w:r w:rsidR="00D108CC">
        <w:t>g/mL it shows to not be beneficial at all when compared to</w:t>
      </w:r>
      <w:r w:rsidR="009B723D">
        <w:t xml:space="preserve"> adjacent alleles</w:t>
      </w:r>
      <w:r w:rsidR="00D108CC">
        <w:t xml:space="preserve"> the more wild type st</w:t>
      </w:r>
      <w:r w:rsidR="00E852D0">
        <w:t>rains</w:t>
      </w:r>
      <w:r w:rsidR="009B723D">
        <w:t>.</w:t>
      </w:r>
      <w:r w:rsidR="00886BF1">
        <w:t xml:space="preserve"> There are many examples of this throughout each of the adaptive landscapes. </w:t>
      </w:r>
      <w:r w:rsidR="00886BF1">
        <w:br/>
      </w:r>
    </w:p>
    <w:p w14:paraId="78EB32A6" w14:textId="083E7148" w:rsidR="00AD682A" w:rsidRDefault="00886BF1" w:rsidP="00EC766D">
      <w:pPr>
        <w:jc w:val="both"/>
      </w:pPr>
      <w:r>
        <w:t xml:space="preserve">Interestingly we found pathways throughout these adaptive landscapes that lead to the global optimum in each of the landscapes. This held true for every single treatment, including the treatments with the </w:t>
      </w:r>
      <w:r>
        <w:sym w:font="Symbol" w:char="F062"/>
      </w:r>
      <w:r>
        <w:t>-lactam inhibitors present.  For the treatments that selected TEM-50 as the global optimum</w:t>
      </w:r>
      <w:r w:rsidR="00224DD4">
        <w:t xml:space="preserve"> (</w:t>
      </w:r>
      <w:r w:rsidR="00EF658F">
        <w:t>Cefepime 0.0156 µg/mL, Cefotaxime 0.04</w:t>
      </w:r>
      <w:r w:rsidR="008A675E">
        <w:t xml:space="preserve"> and 0.05</w:t>
      </w:r>
      <w:r w:rsidR="00EF658F">
        <w:t xml:space="preserve"> µg/mL, and</w:t>
      </w:r>
      <w:r w:rsidR="008A675E">
        <w:t>, Amoxicillin/Sulbactam Inhibitor 8/8 µg/mL,</w:t>
      </w:r>
      <w:r w:rsidR="00EF658F">
        <w:t xml:space="preserve"> Ampicillin </w:t>
      </w:r>
      <w:r w:rsidR="008A675E">
        <w:t xml:space="preserve">2,048 </w:t>
      </w:r>
      <w:r w:rsidR="00EF658F">
        <w:t>µg/mL</w:t>
      </w:r>
      <w:r w:rsidR="00224DD4" w:rsidRPr="00EF658F">
        <w:t>)</w:t>
      </w:r>
      <w:r w:rsidRPr="00EF658F">
        <w:t>,</w:t>
      </w:r>
      <w:r>
        <w:t xml:space="preserve"> there are multiple pathways throughout the entire landscape</w:t>
      </w:r>
      <w:r w:rsidR="00F355FB">
        <w:t>, from TEM-1 to TEM-50,</w:t>
      </w:r>
      <w:r>
        <w:t xml:space="preserve"> that pass through many of the other genotypes.</w:t>
      </w:r>
      <w:r w:rsidR="00F355FB">
        <w:t xml:space="preserve"> However, for the treatments that did not se</w:t>
      </w:r>
      <w:r w:rsidR="00224DD4">
        <w:t>lect TEM-50 as the global optimum</w:t>
      </w:r>
      <w:r w:rsidR="00F355FB">
        <w:t xml:space="preserve">, there were not complete pathways from TEM-1 to TEM-50. For these treatments, </w:t>
      </w:r>
      <w:r w:rsidR="00224DD4">
        <w:t>only pathways from TEM-1 to the global optimum existed</w:t>
      </w:r>
      <w:r w:rsidR="00F355FB">
        <w:t>.</w:t>
      </w:r>
    </w:p>
    <w:p w14:paraId="6B800C6D" w14:textId="77777777" w:rsidR="00CD5BAD" w:rsidRDefault="00CD5BAD" w:rsidP="00EC766D">
      <w:pPr>
        <w:jc w:val="both"/>
      </w:pPr>
    </w:p>
    <w:p w14:paraId="2A69B121" w14:textId="5A372370" w:rsidR="00CD5BAD" w:rsidRDefault="00BC7393" w:rsidP="00EC766D">
      <w:pPr>
        <w:jc w:val="both"/>
      </w:pPr>
      <w:r>
        <w:t>Another</w:t>
      </w:r>
      <w:r w:rsidR="00C1303C">
        <w:t xml:space="preserve"> interesting</w:t>
      </w:r>
      <w:r>
        <w:t xml:space="preserve"> finding</w:t>
      </w:r>
      <w:r w:rsidR="00C1303C">
        <w:t xml:space="preserve"> was abundant sign epistasis within all thirty adaptive landscapes. </w:t>
      </w:r>
      <w:r w:rsidR="000432B0">
        <w:t>For the cases in substitutions and environments where sign epistasis did not exist, it was likely</w:t>
      </w:r>
      <w:r w:rsidR="00E63794">
        <w:t xml:space="preserve"> because</w:t>
      </w:r>
      <w:r w:rsidR="000432B0">
        <w:t xml:space="preserve"> the treatment highly selected</w:t>
      </w:r>
      <w:r w:rsidR="00E63794">
        <w:t xml:space="preserve"> for inhibitor-resistant phenotype</w:t>
      </w:r>
      <w:r w:rsidR="000432B0">
        <w:t>s</w:t>
      </w:r>
      <w:r w:rsidR="00E63794">
        <w:t>.</w:t>
      </w:r>
      <w:bookmarkStart w:id="0" w:name="_GoBack"/>
      <w:bookmarkEnd w:id="0"/>
    </w:p>
    <w:p w14:paraId="43135B66" w14:textId="6A777256" w:rsidR="00D108CC" w:rsidRDefault="00614F0F" w:rsidP="00533646">
      <w:pPr>
        <w:jc w:val="both"/>
        <w:rPr>
          <w:sz w:val="20"/>
        </w:rPr>
      </w:pPr>
      <w:r>
        <w:tab/>
      </w:r>
    </w:p>
    <w:p w14:paraId="3A484C46" w14:textId="61625656" w:rsidR="00E852D0" w:rsidRDefault="00481348" w:rsidP="00533646">
      <w:pPr>
        <w:jc w:val="both"/>
      </w:pPr>
      <w:r>
        <w:t>An abundance of readily available evolutionary trajectories 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5F90688C" w:rsidR="003B18D1" w:rsidRDefault="00B37E98" w:rsidP="003B18D1">
      <w:pPr>
        <w:jc w:val="both"/>
        <w:rPr>
          <w:rFonts w:ascii="Cambria" w:hAnsi="Cambria"/>
        </w:rPr>
      </w:pPr>
      <w:r>
        <w:t>We worked with t</w:t>
      </w:r>
      <w:r w:rsidR="003B18D1">
        <w:t>he E. coli strain DH5-</w:t>
      </w:r>
      <w:r w:rsidR="003B18D1">
        <w:rPr>
          <w:rFonts w:ascii="Cambria" w:hAnsi="Cambria"/>
        </w:rPr>
        <w:t>αE</w:t>
      </w:r>
      <w:r>
        <w:rPr>
          <w:rFonts w:ascii="Cambria" w:hAnsi="Cambria"/>
        </w:rPr>
        <w:t>,</w:t>
      </w:r>
      <w:r w:rsidR="003B18D1">
        <w:rPr>
          <w:rFonts w:ascii="Cambria" w:hAnsi="Cambria"/>
        </w:rPr>
        <w:t xml:space="preserve"> in which </w:t>
      </w:r>
      <w:r>
        <w:rPr>
          <w:rFonts w:ascii="Cambria" w:hAnsi="Cambria"/>
        </w:rPr>
        <w:t>16</w:t>
      </w:r>
      <w:r w:rsidR="003B18D1">
        <w:rPr>
          <w:rFonts w:ascii="Cambria" w:hAnsi="Cambria"/>
        </w:rPr>
        <w:t xml:space="preserve"> alleles </w:t>
      </w:r>
      <w:r>
        <w:rPr>
          <w:rFonts w:ascii="Cambria" w:hAnsi="Cambria"/>
        </w:rPr>
        <w:t xml:space="preserve">are </w:t>
      </w:r>
      <w:r w:rsidR="003B18D1">
        <w:rPr>
          <w:rFonts w:ascii="Cambria" w:hAnsi="Cambria"/>
        </w:rPr>
        <w:t>expressed from the bla</w:t>
      </w:r>
      <w:r w:rsidR="003B18D1">
        <w:rPr>
          <w:rFonts w:ascii="Cambria" w:hAnsi="Cambria"/>
          <w:vertAlign w:val="subscript"/>
        </w:rPr>
        <w:t>TEM-1</w:t>
      </w:r>
      <w:r w:rsidR="003B18D1">
        <w:rPr>
          <w:rFonts w:ascii="Cambria" w:hAnsi="Cambria"/>
        </w:rPr>
        <w:t xml:space="preserve"> gene in the pBR322 plasmid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00157F5E">
        <w:t xml:space="preserve">. </w:t>
      </w:r>
      <w:r w:rsidR="003B18D1">
        <w:rPr>
          <w:rFonts w:ascii="Cambria" w:hAnsi="Cambria"/>
        </w:rPr>
        <w:t>We obtained cultures from phosphate-buffer stocks and incubated</w:t>
      </w:r>
      <w:r w:rsidR="005E12A5">
        <w:rPr>
          <w:rFonts w:ascii="Cambria" w:hAnsi="Cambria"/>
        </w:rPr>
        <w:t xml:space="preserve"> them</w:t>
      </w:r>
      <w:r w:rsidR="003B18D1">
        <w:rPr>
          <w:rFonts w:ascii="Cambria" w:hAnsi="Cambria"/>
        </w:rPr>
        <w:t xml:space="preserve"> in 5 mL of Luria Broth with Tetracycline (5mL tetracycline/ 1 Liter of LB).  In order to get the optimum number of bacterial cells in a culture (1.9 X 10</w:t>
      </w:r>
      <w:r w:rsidR="003B18D1">
        <w:rPr>
          <w:rFonts w:ascii="Cambria" w:hAnsi="Cambria"/>
          <w:vertAlign w:val="superscript"/>
        </w:rPr>
        <w:t xml:space="preserve">5 </w:t>
      </w:r>
      <w:r w:rsidR="003B18D1">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4E95C9B3" w:rsidR="003B18D1" w:rsidRPr="00E82AAF" w:rsidRDefault="003B18D1" w:rsidP="003B18D1">
      <w:pPr>
        <w:jc w:val="both"/>
        <w:rPr>
          <w:sz w:val="28"/>
          <w:szCs w:val="28"/>
          <w:vertAlign w:val="subscript"/>
        </w:rPr>
      </w:pPr>
      <w:r w:rsidRPr="008D3138">
        <w:t>V</w:t>
      </w:r>
      <w:r w:rsidRPr="008D3138">
        <w:rPr>
          <w:vertAlign w:val="subscript"/>
        </w:rPr>
        <w:t>1</w:t>
      </w:r>
      <w:r>
        <w:t xml:space="preserve"> = </w:t>
      </w:r>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2</m:t>
                </m:r>
              </m:sub>
            </m:sSub>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                                              </w:t>
      </w:r>
      <w:r w:rsidRPr="00E82AAF">
        <w:t>(1)</w:t>
      </w:r>
    </w:p>
    <w:p w14:paraId="3D09682D" w14:textId="77777777" w:rsidR="003B18D1" w:rsidRDefault="003B18D1" w:rsidP="003B18D1">
      <w:pPr>
        <w:jc w:val="both"/>
        <w:rPr>
          <w:vertAlign w:val="subscript"/>
        </w:rPr>
      </w:pPr>
    </w:p>
    <w:p w14:paraId="506B5D6B" w14:textId="0392BC61" w:rsidR="003B18D1" w:rsidRPr="00A60EFC" w:rsidRDefault="005E12A5" w:rsidP="003B18D1">
      <w:pPr>
        <w:jc w:val="both"/>
        <w:rPr>
          <w:vertAlign w:val="subscript"/>
        </w:rPr>
      </w:pPr>
      <w:proofErr w:type="gramStart"/>
      <w:r>
        <w:t>w</w:t>
      </w:r>
      <w:r w:rsidR="003B18D1">
        <w:t>here</w:t>
      </w:r>
      <w:proofErr w:type="gramEnd"/>
      <w:r>
        <w:t xml:space="preserve"> </w:t>
      </w:r>
      <w:r w:rsidR="003B18D1">
        <w:t>1.9</w:t>
      </w:r>
      <w:r w:rsidR="003B18D1">
        <w:rPr>
          <w:rFonts w:ascii="Cambria" w:hAnsi="Cambria"/>
        </w:rPr>
        <w:t>×</w:t>
      </w:r>
      <w:r w:rsidR="003B18D1">
        <w:t>10</w:t>
      </w:r>
      <w:r w:rsidR="003B18D1">
        <w:rPr>
          <w:vertAlign w:val="superscript"/>
        </w:rPr>
        <w:t>8</w:t>
      </w:r>
      <w:r w:rsidR="003B18D1">
        <w:t xml:space="preserve"> is the expected number of cells per mL, V</w:t>
      </w:r>
      <w:r w:rsidR="003B18D1">
        <w:rPr>
          <w:vertAlign w:val="subscript"/>
        </w:rPr>
        <w:t xml:space="preserve">1 </w:t>
      </w:r>
      <w:r w:rsidR="003B18D1">
        <w:t>is the volume</w:t>
      </w:r>
      <w:r>
        <w:t xml:space="preserve"> (in milliliters)</w:t>
      </w:r>
      <w:r w:rsidR="003B18D1">
        <w:t xml:space="preserve"> of culture we are solving for, </w:t>
      </w:r>
      <w:r>
        <w:t xml:space="preserve">and </w:t>
      </w:r>
      <w:r w:rsidR="003B18D1">
        <w:t>V</w:t>
      </w:r>
      <w:r w:rsidR="003B18D1">
        <w:rPr>
          <w:vertAlign w:val="subscript"/>
        </w:rPr>
        <w:t>2</w:t>
      </w:r>
      <w:r w:rsidR="003B18D1">
        <w:t xml:space="preserve"> is the volume</w:t>
      </w:r>
      <w:r>
        <w:t xml:space="preserve"> (in milliliters)</w:t>
      </w:r>
      <w:r w:rsidR="003B18D1">
        <w:t xml:space="preserve"> of broth we are using for the experiment</w:t>
      </w:r>
      <w:r>
        <w:t>.</w:t>
      </w:r>
      <w:r w:rsidR="003B18D1">
        <w:t xml:space="preserve"> </w:t>
      </w:r>
      <w:r>
        <w:t>W</w:t>
      </w:r>
      <w:r w:rsidR="003B18D1">
        <w:t>e</w:t>
      </w:r>
      <w:r>
        <w:t xml:space="preserve"> </w:t>
      </w:r>
      <w:r w:rsidR="003B18D1">
        <w:t xml:space="preserve">use 5 mL </w:t>
      </w:r>
      <w:r>
        <w:t>for V</w:t>
      </w:r>
      <w:r>
        <w:rPr>
          <w:vertAlign w:val="subscript"/>
        </w:rPr>
        <w:t>2</w:t>
      </w:r>
      <w:r>
        <w:t>.  We measure the number of cells by taking the optical density (</w:t>
      </w:r>
      <w:r w:rsidR="003B18D1">
        <w:t>O.D.</w:t>
      </w:r>
      <w:r>
        <w:t>), which</w:t>
      </w:r>
      <w:r w:rsidR="003B18D1">
        <w:t xml:space="preserve">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2F51826C" w:rsidR="003B18D1" w:rsidRDefault="003B18D1" w:rsidP="003B18D1">
      <w:pPr>
        <w:jc w:val="both"/>
      </w:pPr>
      <w:r>
        <w:t>The O.D of 200</w:t>
      </w:r>
      <w:r>
        <w:rPr>
          <w:rFonts w:ascii="Cambria" w:hAnsi="Cambria"/>
        </w:rPr>
        <w:t>μ</w:t>
      </w:r>
      <w:r>
        <w:t xml:space="preserve">L samples of each strain was taken in the Eon Microplate Spectrophotometer, </w:t>
      </w:r>
      <w:r w:rsidR="005E12A5">
        <w:t xml:space="preserve">with </w:t>
      </w:r>
      <w:r>
        <w:t>96 well plates. With the</w:t>
      </w:r>
      <w:r w:rsidR="005E12A5">
        <w:t xml:space="preserve"> O.D. measurement</w:t>
      </w:r>
      <w:r>
        <w:t xml:space="preserv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65053104" w:rsidR="003B18D1" w:rsidRPr="00992323" w:rsidRDefault="003B18D1" w:rsidP="003B18D1">
      <w:pPr>
        <w:jc w:val="both"/>
      </w:pPr>
      <w:r>
        <w:t xml:space="preserve">For example, </w:t>
      </w:r>
      <w:r w:rsidR="005E12A5">
        <w:t xml:space="preserve">the </w:t>
      </w:r>
      <w:r>
        <w:t xml:space="preserve">O.D. for a TEM-1 strain was 0.218. </w:t>
      </w:r>
      <w:r w:rsidR="005E12A5">
        <w:t>S</w:t>
      </w:r>
      <w:r>
        <w:t>ubstituting this</w:t>
      </w:r>
      <w:r w:rsidR="005E12A5">
        <w:t xml:space="preserve"> O.D. </w:t>
      </w:r>
      <w:proofErr w:type="gramStart"/>
      <w:r w:rsidR="005E12A5">
        <w:t xml:space="preserve">measurement </w:t>
      </w:r>
      <w:r>
        <w:t xml:space="preserve"> into</w:t>
      </w:r>
      <w:proofErr w:type="gramEnd"/>
      <w:r>
        <w:t xml:space="preserve"> equation (1) and solving for V</w:t>
      </w:r>
      <w:r>
        <w:rPr>
          <w:vertAlign w:val="subscript"/>
        </w:rPr>
        <w:t>1</w:t>
      </w:r>
      <w:r>
        <w:t xml:space="preserve"> yields:</w:t>
      </w:r>
    </w:p>
    <w:p w14:paraId="47E459B3" w14:textId="7D7FE21A" w:rsidR="003B18D1" w:rsidRDefault="003B18D1" w:rsidP="003B18D1">
      <w:pPr>
        <w:jc w:val="both"/>
      </w:pPr>
      <w:r>
        <w:t>V</w:t>
      </w:r>
      <w:r>
        <w:rPr>
          <w:vertAlign w:val="subscript"/>
        </w:rPr>
        <w:t>1</w:t>
      </w:r>
      <w:r>
        <w:t>=0.012 mL or V</w:t>
      </w:r>
      <w:r>
        <w:rPr>
          <w:vertAlign w:val="subscript"/>
        </w:rPr>
        <w:t>1</w:t>
      </w:r>
      <w:r>
        <w:t xml:space="preserve"> =</w:t>
      </w:r>
      <w:r w:rsidR="00B07C5D">
        <w:t>0.0</w:t>
      </w:r>
      <w:r>
        <w:t>12</w:t>
      </w:r>
      <w:r w:rsidR="00B07C5D">
        <w:t>mL</w:t>
      </w:r>
      <w:r>
        <w:t>.</w:t>
      </w:r>
    </w:p>
    <w:p w14:paraId="1E521580" w14:textId="77777777" w:rsidR="003B18D1" w:rsidRDefault="003B18D1" w:rsidP="003B18D1">
      <w:pPr>
        <w:jc w:val="both"/>
      </w:pPr>
    </w:p>
    <w:p w14:paraId="4E0F9170" w14:textId="71902A5B" w:rsidR="003B18D1" w:rsidRDefault="003B18D1" w:rsidP="003B18D1">
      <w:pPr>
        <w:jc w:val="both"/>
      </w:pPr>
      <w:r>
        <w:t xml:space="preserve">So, </w:t>
      </w:r>
      <w:r w:rsidR="00B07C5D">
        <w:t>0.0</w:t>
      </w:r>
      <w:r>
        <w:t>12</w:t>
      </w:r>
      <w:r w:rsidR="00B07C5D">
        <w:t>mL, or 12</w:t>
      </w:r>
      <w:r>
        <w:rPr>
          <w:rFonts w:ascii="Cambria" w:hAnsi="Cambria"/>
        </w:rPr>
        <w:t>μ</w:t>
      </w:r>
      <w:r>
        <w:t>L</w:t>
      </w:r>
      <w:r w:rsidR="00B07C5D">
        <w:t>,</w:t>
      </w:r>
      <w:r>
        <w:t xml:space="preserve"> of </w:t>
      </w:r>
      <w:r w:rsidR="00B07C5D">
        <w:t xml:space="preserve">the </w:t>
      </w:r>
      <w:r>
        <w:t>culture</w:t>
      </w:r>
      <w:r w:rsidR="00B07C5D">
        <w:t xml:space="preserve"> TEM-1</w:t>
      </w:r>
      <w:r>
        <w:t xml:space="preserve"> is transferred to 5mL Mueller Hinton broth to run the experiment. </w:t>
      </w:r>
      <w:r w:rsidR="00B07C5D">
        <w:t>This process is repeated for each of the 16 genotypes.</w:t>
      </w:r>
    </w:p>
    <w:p w14:paraId="464B4988" w14:textId="77777777" w:rsidR="003B18D1" w:rsidRDefault="003B18D1" w:rsidP="003B18D1">
      <w:pPr>
        <w:jc w:val="both"/>
      </w:pPr>
    </w:p>
    <w:p w14:paraId="5150CA0F" w14:textId="77777777" w:rsidR="003B18D1" w:rsidRDefault="003B18D1" w:rsidP="003B18D1">
      <w:pPr>
        <w:jc w:val="both"/>
      </w:pPr>
    </w:p>
    <w:p w14:paraId="114F7E43" w14:textId="0222054C" w:rsidR="00B07C5D" w:rsidRDefault="003B18D1" w:rsidP="003B18D1">
      <w:pPr>
        <w:jc w:val="both"/>
      </w:pPr>
      <w:r>
        <w:t xml:space="preserve">Once the optimal volumes of each culture are obtained, they are then transferred into the new tubes </w:t>
      </w:r>
      <w:r w:rsidR="00B07C5D">
        <w:t>containing</w:t>
      </w:r>
      <w:r>
        <w:t xml:space="preserve"> Mueller Hinton broth (5mL). On a 384-well plate, each well holding a maximum of 100</w:t>
      </w:r>
      <w:r w:rsidRPr="00881E1B">
        <w:rPr>
          <w:rFonts w:ascii="Cambria" w:hAnsi="Cambria"/>
        </w:rPr>
        <w:t xml:space="preserve"> </w:t>
      </w:r>
      <w:proofErr w:type="spellStart"/>
      <w:r>
        <w:rPr>
          <w:rFonts w:ascii="Cambria" w:hAnsi="Cambria"/>
        </w:rPr>
        <w:t>μ</w:t>
      </w:r>
      <w:r>
        <w:t>L</w:t>
      </w:r>
      <w:proofErr w:type="spellEnd"/>
      <w:r>
        <w:t>,</w:t>
      </w:r>
      <w:r w:rsidRPr="00881E1B">
        <w:t xml:space="preserve"> </w:t>
      </w:r>
      <w:r>
        <w:t>80</w:t>
      </w:r>
      <w:r>
        <w:rPr>
          <w:rFonts w:ascii="Cambria" w:hAnsi="Cambria"/>
        </w:rPr>
        <w:t>μ</w:t>
      </w:r>
      <w:r>
        <w:t xml:space="preserve">L of each </w:t>
      </w:r>
      <w:r w:rsidR="00B07C5D">
        <w:t xml:space="preserve">liquid culture </w:t>
      </w:r>
      <w:r>
        <w:t>is transferred into the first 12 wells, as the controls, and the last 12 wells</w:t>
      </w:r>
      <w:r w:rsidR="00B07C5D">
        <w:t>,</w:t>
      </w:r>
      <w:r>
        <w:t xml:space="preserve"> as the experiment containing the </w:t>
      </w:r>
      <w:r w:rsidR="00B07C5D">
        <w:sym w:font="Symbol" w:char="F062"/>
      </w:r>
      <w:r w:rsidR="00B07C5D">
        <w:t xml:space="preserve">-lactam </w:t>
      </w:r>
      <w:r>
        <w:t>antibiotic</w:t>
      </w:r>
      <w:r w:rsidR="00B07C5D">
        <w:t xml:space="preserve"> treatment</w:t>
      </w:r>
      <w:r>
        <w:t xml:space="preserve">. </w:t>
      </w:r>
    </w:p>
    <w:p w14:paraId="1D17AD26" w14:textId="77777777" w:rsidR="00B07C5D" w:rsidRDefault="00B07C5D" w:rsidP="003B18D1">
      <w:pPr>
        <w:jc w:val="both"/>
      </w:pPr>
    </w:p>
    <w:p w14:paraId="2364919E" w14:textId="6E31DF9E" w:rsidR="003B18D1" w:rsidRDefault="003B18D1" w:rsidP="003B18D1">
      <w:pPr>
        <w:jc w:val="both"/>
      </w:pPr>
      <w:r>
        <w:t>The antibiotic solution is made by dissolving 10.24 mg of antibiotic per 1 mL of solvent (either pH 6</w:t>
      </w:r>
      <w:r w:rsidR="00B07C5D">
        <w:t xml:space="preserve"> or</w:t>
      </w:r>
      <w:r>
        <w:t xml:space="preserve">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5B5D056A" w:rsidR="003B18D1" w:rsidRDefault="003B18D1" w:rsidP="003B18D1">
      <w:pPr>
        <w:jc w:val="both"/>
      </w:pPr>
      <w:r>
        <w:t>Once the samples have all been plated, a</w:t>
      </w:r>
      <w:r w:rsidR="00B07C5D">
        <w:t xml:space="preserve"> breathable </w:t>
      </w:r>
      <w:r>
        <w:t>membrane is placed over the plate and</w:t>
      </w:r>
      <w:r w:rsidR="00B07C5D">
        <w:t xml:space="preserve"> the plate</w:t>
      </w:r>
      <w:r>
        <w:t xml:space="preserve"> is placed in the Eon Microplate Spectrophotometer. The temperature was set at 25.1</w:t>
      </w:r>
      <w:r>
        <w:rPr>
          <w:rFonts w:ascii="Cambria" w:hAnsi="Cambria"/>
        </w:rPr>
        <w:t>°</w:t>
      </w:r>
      <w:r>
        <w:t xml:space="preserve">C </w:t>
      </w:r>
      <w:r w:rsidR="00B07C5D">
        <w:t xml:space="preserve">and the experiment is </w:t>
      </w:r>
      <w:proofErr w:type="gramStart"/>
      <w:r w:rsidR="00B07C5D">
        <w:t>ran</w:t>
      </w:r>
      <w:proofErr w:type="gramEnd"/>
      <w:r w:rsidR="00B07C5D">
        <w:t xml:space="preserve"> </w:t>
      </w:r>
      <w:r>
        <w:t xml:space="preserve">for 22 hours. </w:t>
      </w:r>
      <w:r w:rsidR="00B07C5D">
        <w:t>The</w:t>
      </w:r>
      <w:r>
        <w:t xml:space="preserve"> O.D. measurements at 600 nanometers</w:t>
      </w:r>
      <w:r w:rsidR="00B07C5D">
        <w:t xml:space="preserve"> are read</w:t>
      </w:r>
      <w:r>
        <w:t xml:space="preserve"> every 20 minutes for the entire 22 hours. The</w:t>
      </w:r>
      <w:r w:rsidR="00B07C5D">
        <w:t xml:space="preserve"> </w:t>
      </w:r>
      <w:r>
        <w:t xml:space="preserve">O.D. is the measurement of the fraction of light that is absorbed by the solution and depends on the wavelength used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w:t>
      </w:r>
      <w:r w:rsidR="00B07C5D">
        <w:t xml:space="preserve"> </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287EB1A2" w:rsidR="003B18D1" w:rsidRDefault="003B18D1" w:rsidP="003B18D1">
      <w:pPr>
        <w:jc w:val="both"/>
      </w:pPr>
      <w:r>
        <w:t>The data obtained from the plate reader is exported and run through the ‘</w:t>
      </w:r>
      <w:proofErr w:type="spellStart"/>
      <w:r>
        <w:t>GrowthRates</w:t>
      </w:r>
      <w:proofErr w:type="spellEnd"/>
      <w:r>
        <w:t>’ program</w:t>
      </w:r>
      <w:r w:rsidR="009423F4">
        <w:t>, which</w:t>
      </w:r>
      <w:r>
        <w:t xml:space="preserve"> calculates the growth rate based on the growth curve of each sample. Th</w:t>
      </w:r>
      <w:r w:rsidR="009423F4">
        <w:t>e growth rates are</w:t>
      </w:r>
      <w:r>
        <w:t xml:space="preserve"> calculated as the slope of the line at the exponential phase of </w:t>
      </w:r>
      <w:r w:rsidR="009423F4">
        <w:t>each</w:t>
      </w:r>
      <w:r>
        <w:t xml:space="preserve"> growth curve</w:t>
      </w:r>
      <w:r w:rsidR="009423F4">
        <w:t>,</w:t>
      </w:r>
      <w:r>
        <w:t xml:space="preserve"> because bacterial cultures grow exponentially, and the O.D increases as a function of the natural log of the O.D.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 Th</w:t>
      </w:r>
      <w:r w:rsidR="009423F4">
        <w:t>e</w:t>
      </w:r>
      <w:r>
        <w:t xml:space="preserve">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5F719E"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053B84CB" w:rsidR="003B18D1" w:rsidRDefault="003B18D1" w:rsidP="003B18D1">
      <w:pPr>
        <w:jc w:val="both"/>
      </w:pPr>
      <w:proofErr w:type="gramStart"/>
      <w:r>
        <w:t>where</w:t>
      </w:r>
      <w:proofErr w:type="gramEnd"/>
      <w:r>
        <w:t xml:space="preserve"> N is the number of cells at time (t), </w:t>
      </w:r>
      <w:r>
        <w:rPr>
          <w:rFonts w:ascii="Cambria" w:hAnsi="Cambria"/>
        </w:rPr>
        <w:t>α</w:t>
      </w:r>
      <w:r>
        <w:t xml:space="preserve"> is the first order growth rate constant in reciprocal time units (2). </w:t>
      </w:r>
      <w:r w:rsidR="00CF6F45">
        <w:t xml:space="preserve">The equation </w:t>
      </w:r>
      <w:r>
        <w:t>(2) can also be written as</w:t>
      </w:r>
    </w:p>
    <w:p w14:paraId="7C81152E" w14:textId="77777777" w:rsidR="003B18D1" w:rsidRPr="00CB7EF7" w:rsidRDefault="005F719E"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57621505" w:rsidR="003B18D1" w:rsidRDefault="003B18D1" w:rsidP="003B18D1">
      <w:pPr>
        <w:jc w:val="both"/>
      </w:pPr>
      <w:r>
        <w:t>Integrating</w:t>
      </w:r>
      <w:r w:rsidR="00CF6F45">
        <w:t xml:space="preserve"> (2)</w:t>
      </w:r>
      <w:r>
        <w:t xml:space="preserve"> from t=0 to t=</w:t>
      </w:r>
      <w:proofErr w:type="spellStart"/>
      <w:proofErr w:type="gramStart"/>
      <w:r>
        <w:t>t</w:t>
      </w:r>
      <w:r>
        <w:rPr>
          <w:rFonts w:ascii="Cambria" w:hAnsi="Cambria"/>
          <w:vertAlign w:val="subscript"/>
        </w:rPr>
        <w:t>max</w:t>
      </w:r>
      <w:proofErr w:type="spellEnd"/>
      <w:r>
        <w:t xml:space="preserve">  yields</w:t>
      </w:r>
      <w:proofErr w:type="gramEnd"/>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proofErr w:type="gramStart"/>
      <w:r>
        <w:t>where</w:t>
      </w:r>
      <w:proofErr w:type="gramEnd"/>
      <w:r>
        <w:t xml:space="preserve"> N</w:t>
      </w:r>
      <w:r>
        <w:rPr>
          <w:vertAlign w:val="subscript"/>
        </w:rPr>
        <w:t>O</w:t>
      </w:r>
      <w:r>
        <w:t xml:space="preserve"> equals the initial number of cells present at </w:t>
      </w:r>
      <w:proofErr w:type="spellStart"/>
      <w:r>
        <w:t>t</w:t>
      </w:r>
      <w:r>
        <w:rPr>
          <w:vertAlign w:val="subscript"/>
        </w:rPr>
        <w:t>O</w:t>
      </w:r>
      <w:proofErr w:type="spellEnd"/>
      <w:r>
        <w:t>.</w:t>
      </w:r>
      <w:r>
        <w:tab/>
      </w:r>
    </w:p>
    <w:p w14:paraId="28DFAC10" w14:textId="77777777" w:rsidR="003B18D1" w:rsidRDefault="003B18D1" w:rsidP="003B18D1">
      <w:pPr>
        <w:jc w:val="both"/>
      </w:pPr>
    </w:p>
    <w:p w14:paraId="27D8A194" w14:textId="37249FC3"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027911E7" w:rsidR="00210BD3" w:rsidRDefault="00CF6F45" w:rsidP="003B18D1">
      <w:pPr>
        <w:jc w:val="both"/>
      </w:pPr>
      <w:r>
        <w:t xml:space="preserve">A </w:t>
      </w:r>
      <w:r w:rsidR="003B18D1">
        <w:t xml:space="preserve">One-Way Analysis of Variance (ANOVA) was used to compare the means of the growth rates we obtained, and to determine if there were significant differences between the </w:t>
      </w:r>
      <w:r w:rsidR="00277D3D">
        <w:t xml:space="preserve">growth rates of each </w:t>
      </w:r>
      <w:r w:rsidR="00EC766D">
        <w:t>genotype</w:t>
      </w:r>
      <w:r w:rsidR="003B18D1">
        <w:t xml:space="preserve">. We compared each of the </w:t>
      </w:r>
      <w:r w:rsidR="00EC766D">
        <w:t>genotype</w:t>
      </w:r>
      <w:r w:rsidR="003B18D1">
        <w:t xml:space="preserve">s with those that </w:t>
      </w:r>
      <w:r w:rsidR="00A60EFC">
        <w:t>were adjacent</w:t>
      </w:r>
      <w:r w:rsidR="003B18D1">
        <w:t>,</w:t>
      </w:r>
      <w:r w:rsidR="00D51048">
        <w:t xml:space="preserve"> (differed by a single amino acid substitution),</w:t>
      </w:r>
      <w:r w:rsidR="003B18D1">
        <w:t xml:space="preserve"> going from the wild type, TEM-1, to TEM-50 (Table </w:t>
      </w:r>
      <w:r w:rsidR="00C1303C">
        <w:t>4</w:t>
      </w:r>
      <w:r w:rsidR="003B18D1">
        <w:t>). We were working with a 95% confidence interval</w:t>
      </w:r>
      <w:r w:rsidR="00277D3D">
        <w:t>, which translates to</w:t>
      </w:r>
      <w:r w:rsidR="003B18D1">
        <w:t xml:space="preserve"> a p-value of less than or equal to 0.05.  Not only did we compare the experimental data</w:t>
      </w:r>
      <w:r w:rsidR="00277D3D">
        <w:t xml:space="preserve"> (the data obtained from just the treated genotypes)</w:t>
      </w:r>
      <w:r w:rsidR="003B18D1">
        <w:t>, we also compared the</w:t>
      </w:r>
      <w:r w:rsidR="00277D3D">
        <w:t xml:space="preserve"> growth rates from</w:t>
      </w:r>
      <w:r w:rsidR="003B18D1">
        <w:t xml:space="preserve"> controls with the </w:t>
      </w:r>
      <w:r w:rsidR="00277D3D">
        <w:t>growth rates from the treated genotypes</w:t>
      </w:r>
      <w:r w:rsidR="003B18D1">
        <w:t xml:space="preserve"> to confirm that the treat</w:t>
      </w:r>
      <w:r w:rsidR="00277D3D">
        <w:t>ed samples</w:t>
      </w:r>
      <w:r w:rsidR="003B18D1">
        <w:t xml:space="preserve"> were in fact different than the non-treated samples.</w:t>
      </w:r>
    </w:p>
    <w:p w14:paraId="14D2CC98" w14:textId="77777777" w:rsidR="00E135D9" w:rsidRDefault="00E135D9" w:rsidP="003B18D1">
      <w:pPr>
        <w:jc w:val="both"/>
      </w:pPr>
    </w:p>
    <w:tbl>
      <w:tblPr>
        <w:tblW w:w="6200" w:type="dxa"/>
        <w:jc w:val="center"/>
        <w:tblInd w:w="93" w:type="dxa"/>
        <w:tblLook w:val="04A0" w:firstRow="1" w:lastRow="0" w:firstColumn="1" w:lastColumn="0" w:noHBand="0" w:noVBand="1"/>
      </w:tblPr>
      <w:tblGrid>
        <w:gridCol w:w="1751"/>
        <w:gridCol w:w="2740"/>
        <w:gridCol w:w="1760"/>
      </w:tblGrid>
      <w:tr w:rsidR="00F77280" w:rsidRPr="00B63C92" w14:paraId="38A11374"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15D04827" w:rsidR="00F77280" w:rsidRPr="00B63C92" w:rsidRDefault="00D63978" w:rsidP="00936FB0">
            <w:pPr>
              <w:jc w:val="center"/>
              <w:rPr>
                <w:rFonts w:ascii="Calibri" w:eastAsia="Times New Roman" w:hAnsi="Calibri" w:cs="Times New Roman"/>
                <w:b/>
                <w:bCs/>
                <w:color w:val="000000"/>
                <w:u w:val="single"/>
              </w:rPr>
            </w:pPr>
            <w:r>
              <w:rPr>
                <w:rFonts w:ascii="Calibri" w:eastAsia="Times New Roman" w:hAnsi="Calibri" w:cs="Times New Roman"/>
                <w:b/>
                <w:bCs/>
                <w:color w:val="000000"/>
                <w:u w:val="single"/>
              </w:rPr>
              <w:t>S</w:t>
            </w:r>
            <w:r w:rsidR="00F77280" w:rsidRPr="00B63C92">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R</w:t>
            </w:r>
          </w:p>
        </w:tc>
      </w:tr>
      <w:tr w:rsidR="00F77280" w:rsidRPr="00B63C92" w14:paraId="0EE16A40"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52033248" w:rsidR="00F77280" w:rsidRPr="00B63C92" w:rsidRDefault="00D63978" w:rsidP="00936FB0">
            <w:pPr>
              <w:jc w:val="center"/>
              <w:rPr>
                <w:rFonts w:ascii="Calibri" w:eastAsia="Times New Roman" w:hAnsi="Calibri" w:cs="Times New Roman"/>
                <w:b/>
                <w:bCs/>
                <w:color w:val="000000"/>
                <w:u w:val="single"/>
              </w:rPr>
            </w:pPr>
            <w:r>
              <w:rPr>
                <w:rFonts w:ascii="Calibri" w:eastAsia="Times New Roman" w:hAnsi="Calibri" w:cs="Times New Roman"/>
                <w:b/>
                <w:bCs/>
                <w:color w:val="000000"/>
                <w:u w:val="single"/>
              </w:rPr>
              <w:t>S</w:t>
            </w:r>
            <w:r w:rsidR="00F77280" w:rsidRPr="00B63C92">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R</w:t>
            </w:r>
          </w:p>
        </w:tc>
      </w:tr>
      <w:tr w:rsidR="00F77280" w:rsidRPr="00B63C92" w14:paraId="142653AB"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Piperacillin + Tazobactam</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 + Clavulanic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 + Sulbactam</w:t>
            </w:r>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Cephalosporins</w:t>
            </w:r>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F8CADA6" w:rsidR="00F77280" w:rsidRPr="00B63C92" w:rsidRDefault="00D63978" w:rsidP="00936FB0">
            <w:pPr>
              <w:jc w:val="center"/>
              <w:rPr>
                <w:rFonts w:ascii="Calibri" w:eastAsia="Times New Roman" w:hAnsi="Calibri" w:cs="Times New Roman"/>
                <w:b/>
                <w:bCs/>
                <w:color w:val="000000"/>
                <w:u w:val="single"/>
              </w:rPr>
            </w:pPr>
            <w:r>
              <w:rPr>
                <w:rFonts w:ascii="Calibri" w:eastAsia="Times New Roman" w:hAnsi="Calibri" w:cs="Times New Roman"/>
                <w:b/>
                <w:bCs/>
                <w:color w:val="000000"/>
                <w:u w:val="single"/>
              </w:rPr>
              <w:t>S</w:t>
            </w:r>
            <w:proofErr w:type="gramStart"/>
            <w:r w:rsidR="00F77280" w:rsidRPr="00B63C92">
              <w:rPr>
                <w:rFonts w:ascii="Calibri" w:eastAsia="Times New Roman" w:hAnsi="Calibri" w:cs="Times New Roman"/>
                <w:b/>
                <w:bCs/>
                <w:color w:val="000000"/>
                <w:u w:val="single"/>
              </w:rPr>
              <w:t>:</w:t>
            </w:r>
            <w:r>
              <w:rPr>
                <w:rFonts w:ascii="Calibri" w:eastAsia="Times New Roman" w:hAnsi="Calibri" w:cs="Times New Roman"/>
                <w:b/>
                <w:bCs/>
                <w:color w:val="000000"/>
                <w:u w:val="single"/>
              </w:rPr>
              <w:t>R</w:t>
            </w:r>
            <w:proofErr w:type="gramEnd"/>
          </w:p>
        </w:tc>
      </w:tr>
      <w:tr w:rsidR="00F77280" w:rsidRPr="00B63C92" w14:paraId="0F37417E"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Cefprozil</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Cefotaxime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Ceftazidime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7F4A87">
        <w:trPr>
          <w:trHeight w:val="300"/>
          <w:jc w:val="center"/>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7F4A8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Cefepime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7F4A87">
        <w:trPr>
          <w:trHeight w:val="300"/>
          <w:jc w:val="center"/>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2EEC75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s</w:t>
      </w:r>
      <w:r w:rsidR="00D63978">
        <w:rPr>
          <w:sz w:val="20"/>
        </w:rPr>
        <w:t xml:space="preserve"> (S)</w:t>
      </w:r>
      <w:r w:rsidRPr="00B36EE0">
        <w:rPr>
          <w:sz w:val="20"/>
        </w:rPr>
        <w:t>: reversion</w:t>
      </w:r>
      <w:r w:rsidR="00D63978">
        <w:rPr>
          <w:sz w:val="20"/>
        </w:rPr>
        <w:t>s (R)</w:t>
      </w:r>
      <w:r w:rsidRPr="00B36EE0">
        <w:rPr>
          <w:sz w:val="20"/>
        </w:rPr>
        <w:t xml:space="preserve">, for each antibiotic treatment and concentration used. Antibiotics </w:t>
      </w:r>
      <w:r w:rsidR="00D63978">
        <w:rPr>
          <w:sz w:val="20"/>
        </w:rPr>
        <w:t xml:space="preserve">listed </w:t>
      </w:r>
      <w:r w:rsidRPr="00B36EE0">
        <w:rPr>
          <w:sz w:val="20"/>
        </w:rPr>
        <w:t xml:space="preserve">in </w:t>
      </w:r>
      <w:r w:rsidR="00D63978">
        <w:rPr>
          <w:sz w:val="20"/>
        </w:rPr>
        <w:t xml:space="preserve">the </w:t>
      </w:r>
      <w:r w:rsidRPr="00B36EE0">
        <w:rPr>
          <w:sz w:val="20"/>
        </w:rPr>
        <w:t xml:space="preserve">first column, concentration </w:t>
      </w:r>
      <w:r w:rsidR="00D63978">
        <w:rPr>
          <w:sz w:val="20"/>
        </w:rPr>
        <w:t xml:space="preserve">of antibiotic </w:t>
      </w:r>
      <w:r w:rsidRPr="00B36EE0">
        <w:rPr>
          <w:sz w:val="20"/>
        </w:rPr>
        <w:t xml:space="preserve">in </w:t>
      </w:r>
      <w:r w:rsidRPr="00B36EE0">
        <w:rPr>
          <w:rFonts w:ascii="Cambria" w:hAnsi="Cambria"/>
          <w:sz w:val="20"/>
        </w:rPr>
        <w:t>μ</w:t>
      </w:r>
      <w:r w:rsidRPr="00B36EE0">
        <w:rPr>
          <w:sz w:val="20"/>
        </w:rPr>
        <w:t>g/mL in the second column, and ratio</w:t>
      </w:r>
      <w:r w:rsidR="00D63978">
        <w:rPr>
          <w:sz w:val="20"/>
        </w:rPr>
        <w:t xml:space="preserve"> of new substitutions (S): reversions(R) </w:t>
      </w:r>
      <w:r w:rsidRPr="00B36EE0">
        <w:rPr>
          <w:sz w:val="20"/>
        </w:rPr>
        <w:t>in third column.</w:t>
      </w:r>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234BB103" w14:textId="725BCB4C" w:rsidR="00E135D9" w:rsidRDefault="00AB627A" w:rsidP="003B18D1">
      <w:pPr>
        <w:jc w:val="both"/>
        <w:rPr>
          <w:sz w:val="20"/>
        </w:rPr>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w:t>
      </w:r>
      <w:proofErr w:type="gramStart"/>
      <w:r w:rsidRPr="000278B3" w:rsidDel="00333595">
        <w:rPr>
          <w:sz w:val="20"/>
        </w:rPr>
        <w:t>A) Amoxicillin + Sulbactam B) Piperacillin + Tazobactam.</w:t>
      </w:r>
      <w:proofErr w:type="gramEnd"/>
      <w:r w:rsidRPr="000278B3" w:rsidDel="00333595">
        <w:rPr>
          <w:sz w:val="20"/>
        </w:rPr>
        <w:t xml:space="preserve"> The concentration for the inhibitors stays constant throughout at 8 </w:t>
      </w:r>
      <w:r w:rsidRPr="000278B3" w:rsidDel="00333595">
        <w:rPr>
          <w:rFonts w:ascii="Cambria" w:hAnsi="Cambria"/>
          <w:sz w:val="20"/>
        </w:rPr>
        <w:t>μ</w:t>
      </w:r>
      <w:r w:rsidDel="00333595">
        <w:rPr>
          <w:sz w:val="20"/>
        </w:rPr>
        <w:t>g/mL. C) Cefprozil D) Cefotetan and E) Ceftazidime.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 xml:space="preserve">g/mL.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p>
    <w:p w14:paraId="4693244F" w14:textId="77777777" w:rsidR="00E135D9" w:rsidRDefault="00E135D9">
      <w:pPr>
        <w:rPr>
          <w:sz w:val="20"/>
        </w:rPr>
      </w:pPr>
      <w:r>
        <w:rPr>
          <w:sz w:val="20"/>
        </w:rPr>
        <w:br w:type="page"/>
      </w:r>
    </w:p>
    <w:tbl>
      <w:tblPr>
        <w:tblW w:w="0" w:type="auto"/>
        <w:jc w:val="center"/>
        <w:tblInd w:w="93" w:type="dxa"/>
        <w:tblLayout w:type="fixed"/>
        <w:tblLook w:val="04A0" w:firstRow="1" w:lastRow="0" w:firstColumn="1" w:lastColumn="0" w:noHBand="0" w:noVBand="1"/>
      </w:tblPr>
      <w:tblGrid>
        <w:gridCol w:w="1365"/>
        <w:gridCol w:w="1530"/>
        <w:gridCol w:w="810"/>
        <w:gridCol w:w="810"/>
        <w:gridCol w:w="810"/>
        <w:gridCol w:w="810"/>
      </w:tblGrid>
      <w:tr w:rsidR="007B09B2" w:rsidRPr="00E406C1" w14:paraId="3E384351" w14:textId="77777777" w:rsidTr="007608BF">
        <w:trPr>
          <w:trHeight w:val="372"/>
          <w:jc w:val="center"/>
        </w:trPr>
        <w:tc>
          <w:tcPr>
            <w:tcW w:w="1365" w:type="dxa"/>
            <w:vMerge w:val="restart"/>
            <w:tcBorders>
              <w:top w:val="single" w:sz="4" w:space="0" w:color="auto"/>
              <w:left w:val="single" w:sz="4" w:space="0" w:color="auto"/>
              <w:right w:val="single" w:sz="4" w:space="0" w:color="auto"/>
            </w:tcBorders>
            <w:shd w:val="clear" w:color="000000" w:fill="FFFFFF"/>
            <w:noWrap/>
            <w:vAlign w:val="center"/>
          </w:tcPr>
          <w:p w14:paraId="7D80E88D" w14:textId="4B939C08" w:rsidR="007B09B2" w:rsidRPr="00E406C1" w:rsidRDefault="007B09B2" w:rsidP="007B09B2">
            <w:pPr>
              <w:jc w:val="center"/>
              <w:rPr>
                <w:rFonts w:ascii="Helvetica" w:eastAsia="Times New Roman" w:hAnsi="Helvetica" w:cs="Times New Roman"/>
                <w:color w:val="000000"/>
                <w:sz w:val="20"/>
                <w:szCs w:val="20"/>
              </w:rPr>
            </w:pPr>
            <w:ins w:id="1" w:author="Portia Mira" w:date="2014-07-23T14:44:00Z">
              <w:r w:rsidRPr="007B09B2">
                <w:rPr>
                  <w:rFonts w:ascii="Helvetica" w:eastAsia="Times New Roman" w:hAnsi="Helvetica" w:cs="Times New Roman"/>
                  <w:color w:val="000000"/>
                  <w:sz w:val="20"/>
                  <w:szCs w:val="20"/>
                </w:rPr>
                <w:sym w:font="Symbol" w:char="F062"/>
              </w:r>
            </w:ins>
            <w:r>
              <w:rPr>
                <w:rFonts w:ascii="Helvetica" w:eastAsia="Times New Roman" w:hAnsi="Helvetica" w:cs="Times New Roman"/>
                <w:color w:val="000000"/>
                <w:sz w:val="20"/>
                <w:szCs w:val="20"/>
              </w:rPr>
              <w:t>-</w:t>
            </w:r>
            <w:proofErr w:type="gramStart"/>
            <w:r>
              <w:rPr>
                <w:rFonts w:ascii="Helvetica" w:eastAsia="Times New Roman" w:hAnsi="Helvetica" w:cs="Times New Roman"/>
                <w:color w:val="000000"/>
                <w:sz w:val="20"/>
                <w:szCs w:val="20"/>
              </w:rPr>
              <w:t>lactam</w:t>
            </w:r>
            <w:proofErr w:type="gramEnd"/>
            <w:r>
              <w:rPr>
                <w:rFonts w:ascii="Helvetica" w:eastAsia="Times New Roman" w:hAnsi="Helvetica" w:cs="Times New Roman"/>
                <w:color w:val="000000"/>
                <w:sz w:val="20"/>
                <w:szCs w:val="20"/>
              </w:rPr>
              <w:t xml:space="preserve"> Treatment</w:t>
            </w:r>
          </w:p>
        </w:tc>
        <w:tc>
          <w:tcPr>
            <w:tcW w:w="1530" w:type="dxa"/>
            <w:vMerge w:val="restart"/>
            <w:tcBorders>
              <w:top w:val="single" w:sz="4" w:space="0" w:color="auto"/>
              <w:left w:val="nil"/>
              <w:right w:val="single" w:sz="4" w:space="0" w:color="auto"/>
            </w:tcBorders>
            <w:shd w:val="clear" w:color="000000" w:fill="FFFFFF"/>
            <w:noWrap/>
            <w:vAlign w:val="center"/>
          </w:tcPr>
          <w:p w14:paraId="5566756A" w14:textId="0CC1F614" w:rsidR="007B09B2" w:rsidRPr="00E406C1" w:rsidRDefault="007B09B2" w:rsidP="007B09B2">
            <w:pPr>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Concentration (µg/mL)</w:t>
            </w:r>
          </w:p>
        </w:tc>
        <w:tc>
          <w:tcPr>
            <w:tcW w:w="3240" w:type="dxa"/>
            <w:gridSpan w:val="4"/>
            <w:tcBorders>
              <w:top w:val="single" w:sz="4" w:space="0" w:color="auto"/>
              <w:left w:val="nil"/>
              <w:bottom w:val="single" w:sz="4" w:space="0" w:color="auto"/>
              <w:right w:val="single" w:sz="4" w:space="0" w:color="auto"/>
            </w:tcBorders>
            <w:shd w:val="clear" w:color="000000" w:fill="FFFFFF"/>
            <w:noWrap/>
            <w:vAlign w:val="center"/>
          </w:tcPr>
          <w:p w14:paraId="514E26ED" w14:textId="2DD03E97" w:rsidR="007B09B2" w:rsidRPr="00E406C1" w:rsidRDefault="007B09B2" w:rsidP="007B09B2">
            <w:pPr>
              <w:jc w:val="center"/>
              <w:rPr>
                <w:rFonts w:ascii="Helvetica" w:eastAsia="Times New Roman" w:hAnsi="Helvetica" w:cs="Times New Roman"/>
                <w:sz w:val="20"/>
                <w:szCs w:val="20"/>
              </w:rPr>
            </w:pPr>
            <w:r>
              <w:rPr>
                <w:rFonts w:ascii="Helvetica" w:eastAsia="Times New Roman" w:hAnsi="Helvetica" w:cs="Times New Roman"/>
                <w:sz w:val="20"/>
                <w:szCs w:val="20"/>
              </w:rPr>
              <w:t>Substitutions</w:t>
            </w:r>
          </w:p>
        </w:tc>
      </w:tr>
      <w:tr w:rsidR="007B09B2" w:rsidRPr="00E406C1" w14:paraId="07841D58" w14:textId="77777777" w:rsidTr="007608BF">
        <w:trPr>
          <w:trHeight w:val="233"/>
          <w:jc w:val="center"/>
        </w:trPr>
        <w:tc>
          <w:tcPr>
            <w:tcW w:w="1365" w:type="dxa"/>
            <w:vMerge/>
            <w:tcBorders>
              <w:left w:val="single" w:sz="4" w:space="0" w:color="auto"/>
              <w:bottom w:val="single" w:sz="4" w:space="0" w:color="auto"/>
              <w:right w:val="single" w:sz="4" w:space="0" w:color="auto"/>
            </w:tcBorders>
            <w:shd w:val="clear" w:color="000000" w:fill="FFFFFF"/>
            <w:noWrap/>
            <w:vAlign w:val="center"/>
          </w:tcPr>
          <w:p w14:paraId="0E1B2E27" w14:textId="06502477" w:rsidR="007B09B2" w:rsidRPr="00E406C1" w:rsidRDefault="007B09B2" w:rsidP="007B09B2">
            <w:pPr>
              <w:jc w:val="center"/>
              <w:rPr>
                <w:rFonts w:ascii="Helvetica" w:eastAsia="Times New Roman" w:hAnsi="Helvetica" w:cs="Times New Roman"/>
                <w:color w:val="000000"/>
                <w:sz w:val="20"/>
                <w:szCs w:val="20"/>
              </w:rPr>
            </w:pPr>
          </w:p>
        </w:tc>
        <w:tc>
          <w:tcPr>
            <w:tcW w:w="1530" w:type="dxa"/>
            <w:vMerge/>
            <w:tcBorders>
              <w:left w:val="nil"/>
              <w:bottom w:val="single" w:sz="4" w:space="0" w:color="auto"/>
              <w:right w:val="single" w:sz="4" w:space="0" w:color="auto"/>
            </w:tcBorders>
            <w:shd w:val="clear" w:color="000000" w:fill="FFFFFF"/>
            <w:noWrap/>
            <w:vAlign w:val="bottom"/>
          </w:tcPr>
          <w:p w14:paraId="43C65533" w14:textId="4E5ACEF2" w:rsidR="007B09B2" w:rsidRPr="00E406C1" w:rsidRDefault="007B09B2" w:rsidP="007B09B2">
            <w:pPr>
              <w:jc w:val="center"/>
              <w:rPr>
                <w:rFonts w:ascii="Helvetica" w:eastAsia="Times New Roman" w:hAnsi="Helvetica" w:cs="Times New Roman"/>
                <w:color w:val="000000"/>
                <w:sz w:val="20"/>
                <w:szCs w:val="20"/>
              </w:rPr>
            </w:pPr>
          </w:p>
        </w:tc>
        <w:tc>
          <w:tcPr>
            <w:tcW w:w="810" w:type="dxa"/>
            <w:tcBorders>
              <w:top w:val="single" w:sz="4" w:space="0" w:color="auto"/>
              <w:left w:val="nil"/>
              <w:bottom w:val="single" w:sz="4" w:space="0" w:color="auto"/>
              <w:right w:val="single" w:sz="4" w:space="0" w:color="auto"/>
            </w:tcBorders>
            <w:shd w:val="clear" w:color="000000" w:fill="FFFFFF"/>
            <w:noWrap/>
            <w:vAlign w:val="bottom"/>
          </w:tcPr>
          <w:p w14:paraId="2ABF66DC" w14:textId="07983F06" w:rsidR="007B09B2" w:rsidRPr="00E406C1" w:rsidRDefault="007B09B2" w:rsidP="00E406C1">
            <w:pPr>
              <w:jc w:val="center"/>
              <w:rPr>
                <w:rFonts w:ascii="Helvetica" w:eastAsia="Times New Roman" w:hAnsi="Helvetica" w:cs="Times New Roman"/>
                <w:sz w:val="20"/>
                <w:szCs w:val="20"/>
              </w:rPr>
            </w:pPr>
            <w:r>
              <w:rPr>
                <w:rFonts w:ascii="Helvetica" w:eastAsia="Times New Roman" w:hAnsi="Helvetica" w:cs="Times New Roman"/>
                <w:sz w:val="20"/>
                <w:szCs w:val="20"/>
              </w:rPr>
              <w:t>1XXX</w:t>
            </w:r>
          </w:p>
        </w:tc>
        <w:tc>
          <w:tcPr>
            <w:tcW w:w="810" w:type="dxa"/>
            <w:tcBorders>
              <w:top w:val="single" w:sz="4" w:space="0" w:color="auto"/>
              <w:left w:val="nil"/>
              <w:bottom w:val="single" w:sz="4" w:space="0" w:color="auto"/>
              <w:right w:val="single" w:sz="4" w:space="0" w:color="auto"/>
            </w:tcBorders>
            <w:shd w:val="clear" w:color="000000" w:fill="FFFFFF"/>
            <w:noWrap/>
            <w:vAlign w:val="bottom"/>
          </w:tcPr>
          <w:p w14:paraId="0BD9DDE4" w14:textId="76B67CA7" w:rsidR="007B09B2" w:rsidRPr="00E406C1" w:rsidRDefault="007B09B2" w:rsidP="00E406C1">
            <w:pPr>
              <w:jc w:val="center"/>
              <w:rPr>
                <w:rFonts w:ascii="Helvetica" w:eastAsia="Times New Roman" w:hAnsi="Helvetica" w:cs="Times New Roman"/>
                <w:sz w:val="20"/>
                <w:szCs w:val="20"/>
              </w:rPr>
            </w:pPr>
            <w:r>
              <w:rPr>
                <w:rFonts w:ascii="Helvetica" w:eastAsia="Times New Roman" w:hAnsi="Helvetica" w:cs="Times New Roman"/>
                <w:sz w:val="20"/>
                <w:szCs w:val="20"/>
              </w:rPr>
              <w:t>X1XX</w:t>
            </w:r>
          </w:p>
        </w:tc>
        <w:tc>
          <w:tcPr>
            <w:tcW w:w="810" w:type="dxa"/>
            <w:tcBorders>
              <w:top w:val="single" w:sz="4" w:space="0" w:color="auto"/>
              <w:left w:val="nil"/>
              <w:bottom w:val="single" w:sz="4" w:space="0" w:color="auto"/>
              <w:right w:val="single" w:sz="4" w:space="0" w:color="auto"/>
            </w:tcBorders>
            <w:shd w:val="clear" w:color="000000" w:fill="FFFFFF"/>
            <w:noWrap/>
            <w:vAlign w:val="bottom"/>
          </w:tcPr>
          <w:p w14:paraId="402230BF" w14:textId="51D90AB4" w:rsidR="007B09B2" w:rsidRPr="00E406C1" w:rsidRDefault="007B09B2" w:rsidP="00E406C1">
            <w:pPr>
              <w:jc w:val="center"/>
              <w:rPr>
                <w:rFonts w:ascii="Helvetica" w:eastAsia="Times New Roman" w:hAnsi="Helvetica" w:cs="Times New Roman"/>
                <w:sz w:val="20"/>
                <w:szCs w:val="20"/>
              </w:rPr>
            </w:pPr>
            <w:r>
              <w:rPr>
                <w:rFonts w:ascii="Helvetica" w:eastAsia="Times New Roman" w:hAnsi="Helvetica" w:cs="Times New Roman"/>
                <w:sz w:val="20"/>
                <w:szCs w:val="20"/>
              </w:rPr>
              <w:t>XX1X</w:t>
            </w:r>
          </w:p>
        </w:tc>
        <w:tc>
          <w:tcPr>
            <w:tcW w:w="810" w:type="dxa"/>
            <w:tcBorders>
              <w:top w:val="single" w:sz="4" w:space="0" w:color="auto"/>
              <w:left w:val="nil"/>
              <w:bottom w:val="single" w:sz="4" w:space="0" w:color="auto"/>
              <w:right w:val="single" w:sz="4" w:space="0" w:color="auto"/>
            </w:tcBorders>
            <w:shd w:val="clear" w:color="000000" w:fill="FFFFFF"/>
            <w:noWrap/>
            <w:vAlign w:val="bottom"/>
          </w:tcPr>
          <w:p w14:paraId="7AB4DCB6" w14:textId="0E7C74EF" w:rsidR="007B09B2" w:rsidRPr="00E406C1" w:rsidRDefault="007B09B2" w:rsidP="00E406C1">
            <w:pPr>
              <w:jc w:val="center"/>
              <w:rPr>
                <w:rFonts w:ascii="Helvetica" w:eastAsia="Times New Roman" w:hAnsi="Helvetica" w:cs="Times New Roman"/>
                <w:sz w:val="20"/>
                <w:szCs w:val="20"/>
              </w:rPr>
            </w:pPr>
            <w:r>
              <w:rPr>
                <w:rFonts w:ascii="Helvetica" w:eastAsia="Times New Roman" w:hAnsi="Helvetica" w:cs="Times New Roman"/>
                <w:sz w:val="20"/>
                <w:szCs w:val="20"/>
              </w:rPr>
              <w:t>XXX1</w:t>
            </w:r>
          </w:p>
        </w:tc>
      </w:tr>
      <w:tr w:rsidR="007B09B2" w:rsidRPr="00E406C1" w14:paraId="1ABB3B96" w14:textId="77777777" w:rsidTr="007608BF">
        <w:trPr>
          <w:trHeight w:val="372"/>
          <w:jc w:val="center"/>
        </w:trPr>
        <w:tc>
          <w:tcPr>
            <w:tcW w:w="136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78B27C"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Cefotetan</w:t>
            </w:r>
          </w:p>
        </w:tc>
        <w:tc>
          <w:tcPr>
            <w:tcW w:w="1530" w:type="dxa"/>
            <w:tcBorders>
              <w:top w:val="single" w:sz="4" w:space="0" w:color="auto"/>
              <w:left w:val="nil"/>
              <w:bottom w:val="single" w:sz="4" w:space="0" w:color="auto"/>
              <w:right w:val="single" w:sz="4" w:space="0" w:color="auto"/>
            </w:tcBorders>
            <w:shd w:val="clear" w:color="000000" w:fill="FFFFFF"/>
            <w:noWrap/>
            <w:vAlign w:val="bottom"/>
            <w:hideMark/>
          </w:tcPr>
          <w:p w14:paraId="4C64215A"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0.125</w:t>
            </w:r>
          </w:p>
        </w:tc>
        <w:tc>
          <w:tcPr>
            <w:tcW w:w="810" w:type="dxa"/>
            <w:tcBorders>
              <w:top w:val="single" w:sz="4" w:space="0" w:color="auto"/>
              <w:left w:val="nil"/>
              <w:bottom w:val="single" w:sz="4" w:space="0" w:color="auto"/>
              <w:right w:val="single" w:sz="4" w:space="0" w:color="auto"/>
            </w:tcBorders>
            <w:shd w:val="clear" w:color="000000" w:fill="FFFFFF"/>
            <w:noWrap/>
            <w:vAlign w:val="bottom"/>
            <w:hideMark/>
          </w:tcPr>
          <w:p w14:paraId="38605F8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single" w:sz="4" w:space="0" w:color="auto"/>
              <w:left w:val="nil"/>
              <w:bottom w:val="single" w:sz="4" w:space="0" w:color="auto"/>
              <w:right w:val="single" w:sz="4" w:space="0" w:color="auto"/>
            </w:tcBorders>
            <w:shd w:val="clear" w:color="000000" w:fill="FFFFFF"/>
            <w:noWrap/>
            <w:vAlign w:val="bottom"/>
            <w:hideMark/>
          </w:tcPr>
          <w:p w14:paraId="643D6BB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single" w:sz="4" w:space="0" w:color="auto"/>
              <w:left w:val="nil"/>
              <w:bottom w:val="single" w:sz="4" w:space="0" w:color="auto"/>
              <w:right w:val="single" w:sz="4" w:space="0" w:color="auto"/>
            </w:tcBorders>
            <w:shd w:val="clear" w:color="000000" w:fill="FFFFFF"/>
            <w:noWrap/>
            <w:vAlign w:val="bottom"/>
            <w:hideMark/>
          </w:tcPr>
          <w:p w14:paraId="235B76F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single" w:sz="4" w:space="0" w:color="auto"/>
              <w:left w:val="nil"/>
              <w:bottom w:val="single" w:sz="4" w:space="0" w:color="auto"/>
              <w:right w:val="single" w:sz="4" w:space="0" w:color="auto"/>
            </w:tcBorders>
            <w:shd w:val="clear" w:color="000000" w:fill="FFFFFF"/>
            <w:noWrap/>
            <w:vAlign w:val="bottom"/>
            <w:hideMark/>
          </w:tcPr>
          <w:p w14:paraId="06EF05B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7C1E53E9" w14:textId="77777777" w:rsidTr="007608BF">
        <w:trPr>
          <w:trHeight w:val="372"/>
          <w:jc w:val="center"/>
        </w:trPr>
        <w:tc>
          <w:tcPr>
            <w:tcW w:w="1365" w:type="dxa"/>
            <w:vMerge/>
            <w:tcBorders>
              <w:top w:val="single" w:sz="4" w:space="0" w:color="auto"/>
              <w:left w:val="single" w:sz="4" w:space="0" w:color="auto"/>
              <w:bottom w:val="single" w:sz="4" w:space="0" w:color="auto"/>
              <w:right w:val="single" w:sz="4" w:space="0" w:color="auto"/>
            </w:tcBorders>
            <w:vAlign w:val="center"/>
            <w:hideMark/>
          </w:tcPr>
          <w:p w14:paraId="1BE9B7DF"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703F9956"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0.0625</w:t>
            </w:r>
          </w:p>
        </w:tc>
        <w:tc>
          <w:tcPr>
            <w:tcW w:w="810" w:type="dxa"/>
            <w:tcBorders>
              <w:top w:val="nil"/>
              <w:left w:val="nil"/>
              <w:bottom w:val="single" w:sz="4" w:space="0" w:color="auto"/>
              <w:right w:val="single" w:sz="4" w:space="0" w:color="auto"/>
            </w:tcBorders>
            <w:shd w:val="clear" w:color="000000" w:fill="FFFFFF"/>
            <w:noWrap/>
            <w:vAlign w:val="bottom"/>
            <w:hideMark/>
          </w:tcPr>
          <w:p w14:paraId="52EA625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04CB853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0EC342A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73E03A0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1968A9FA" w14:textId="77777777" w:rsidTr="007608BF">
        <w:trPr>
          <w:trHeight w:val="372"/>
          <w:jc w:val="center"/>
        </w:trPr>
        <w:tc>
          <w:tcPr>
            <w:tcW w:w="1365" w:type="dxa"/>
            <w:vMerge/>
            <w:tcBorders>
              <w:top w:val="single" w:sz="4" w:space="0" w:color="auto"/>
              <w:left w:val="single" w:sz="4" w:space="0" w:color="auto"/>
              <w:bottom w:val="single" w:sz="4" w:space="0" w:color="auto"/>
              <w:right w:val="single" w:sz="4" w:space="0" w:color="auto"/>
            </w:tcBorders>
            <w:vAlign w:val="center"/>
            <w:hideMark/>
          </w:tcPr>
          <w:p w14:paraId="32861525"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5CE5FDE3"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0.0312</w:t>
            </w:r>
          </w:p>
        </w:tc>
        <w:tc>
          <w:tcPr>
            <w:tcW w:w="810" w:type="dxa"/>
            <w:tcBorders>
              <w:top w:val="nil"/>
              <w:left w:val="nil"/>
              <w:bottom w:val="single" w:sz="4" w:space="0" w:color="auto"/>
              <w:right w:val="single" w:sz="4" w:space="0" w:color="auto"/>
            </w:tcBorders>
            <w:shd w:val="clear" w:color="000000" w:fill="FFFFFF"/>
            <w:noWrap/>
            <w:vAlign w:val="bottom"/>
            <w:hideMark/>
          </w:tcPr>
          <w:p w14:paraId="7E49D84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71FC4FA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7788845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4B4B0E1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272E920E"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4DADF1"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Ceftazidime</w:t>
            </w:r>
          </w:p>
        </w:tc>
        <w:tc>
          <w:tcPr>
            <w:tcW w:w="1530" w:type="dxa"/>
            <w:tcBorders>
              <w:top w:val="nil"/>
              <w:left w:val="nil"/>
              <w:bottom w:val="single" w:sz="4" w:space="0" w:color="auto"/>
              <w:right w:val="single" w:sz="4" w:space="0" w:color="auto"/>
            </w:tcBorders>
            <w:shd w:val="clear" w:color="000000" w:fill="FFFFFF"/>
            <w:noWrap/>
            <w:vAlign w:val="bottom"/>
            <w:hideMark/>
          </w:tcPr>
          <w:p w14:paraId="4216D363"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0.125</w:t>
            </w:r>
          </w:p>
        </w:tc>
        <w:tc>
          <w:tcPr>
            <w:tcW w:w="810" w:type="dxa"/>
            <w:tcBorders>
              <w:top w:val="nil"/>
              <w:left w:val="nil"/>
              <w:bottom w:val="single" w:sz="4" w:space="0" w:color="auto"/>
              <w:right w:val="single" w:sz="4" w:space="0" w:color="auto"/>
            </w:tcBorders>
            <w:shd w:val="clear" w:color="000000" w:fill="FFFFFF"/>
            <w:noWrap/>
            <w:vAlign w:val="bottom"/>
            <w:hideMark/>
          </w:tcPr>
          <w:p w14:paraId="00B858D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3B348B0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69C5F5A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6A6E5E8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r>
      <w:tr w:rsidR="007B09B2" w:rsidRPr="00E406C1" w14:paraId="0D4373C3"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40A5F176"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392D158F"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0.1</w:t>
            </w:r>
          </w:p>
        </w:tc>
        <w:tc>
          <w:tcPr>
            <w:tcW w:w="810" w:type="dxa"/>
            <w:tcBorders>
              <w:top w:val="nil"/>
              <w:left w:val="nil"/>
              <w:bottom w:val="single" w:sz="4" w:space="0" w:color="auto"/>
              <w:right w:val="single" w:sz="4" w:space="0" w:color="auto"/>
            </w:tcBorders>
            <w:shd w:val="clear" w:color="000000" w:fill="FFFFFF"/>
            <w:noWrap/>
            <w:vAlign w:val="bottom"/>
            <w:hideMark/>
          </w:tcPr>
          <w:p w14:paraId="11A0D2B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61BF653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069A6FBC"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6DBD2BB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r>
      <w:tr w:rsidR="007B09B2" w:rsidRPr="00E406C1" w14:paraId="50DA10B0"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6FBCB69C"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35B67669"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0.0625</w:t>
            </w:r>
          </w:p>
        </w:tc>
        <w:tc>
          <w:tcPr>
            <w:tcW w:w="810" w:type="dxa"/>
            <w:tcBorders>
              <w:top w:val="nil"/>
              <w:left w:val="nil"/>
              <w:bottom w:val="single" w:sz="4" w:space="0" w:color="auto"/>
              <w:right w:val="single" w:sz="4" w:space="0" w:color="auto"/>
            </w:tcBorders>
            <w:shd w:val="clear" w:color="000000" w:fill="FFFFFF"/>
            <w:noWrap/>
            <w:vAlign w:val="bottom"/>
            <w:hideMark/>
          </w:tcPr>
          <w:p w14:paraId="33E957D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19DA8CD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705A22D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4CF7934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r>
      <w:tr w:rsidR="007B09B2" w:rsidRPr="00E406C1" w14:paraId="645F1B7A"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BF207B"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Cefepime</w:t>
            </w:r>
          </w:p>
        </w:tc>
        <w:tc>
          <w:tcPr>
            <w:tcW w:w="1530" w:type="dxa"/>
            <w:tcBorders>
              <w:top w:val="nil"/>
              <w:left w:val="nil"/>
              <w:bottom w:val="single" w:sz="4" w:space="0" w:color="auto"/>
              <w:right w:val="single" w:sz="4" w:space="0" w:color="auto"/>
            </w:tcBorders>
            <w:shd w:val="clear" w:color="000000" w:fill="FFFFFF"/>
            <w:noWrap/>
            <w:vAlign w:val="bottom"/>
            <w:hideMark/>
          </w:tcPr>
          <w:p w14:paraId="374DE1C8"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0.0312</w:t>
            </w:r>
          </w:p>
        </w:tc>
        <w:tc>
          <w:tcPr>
            <w:tcW w:w="810" w:type="dxa"/>
            <w:tcBorders>
              <w:top w:val="nil"/>
              <w:left w:val="nil"/>
              <w:bottom w:val="single" w:sz="4" w:space="0" w:color="auto"/>
              <w:right w:val="single" w:sz="4" w:space="0" w:color="auto"/>
            </w:tcBorders>
            <w:shd w:val="clear" w:color="000000" w:fill="FFFFFF"/>
            <w:noWrap/>
            <w:vAlign w:val="bottom"/>
            <w:hideMark/>
          </w:tcPr>
          <w:p w14:paraId="41DB79F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1BE3D1E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0DF943F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2EB156E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r>
      <w:tr w:rsidR="007B09B2" w:rsidRPr="00E406C1" w14:paraId="5ACD23A6"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2FAE0F6F"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4392CF52"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0.0156</w:t>
            </w:r>
          </w:p>
        </w:tc>
        <w:tc>
          <w:tcPr>
            <w:tcW w:w="810" w:type="dxa"/>
            <w:tcBorders>
              <w:top w:val="nil"/>
              <w:left w:val="nil"/>
              <w:bottom w:val="single" w:sz="4" w:space="0" w:color="auto"/>
              <w:right w:val="single" w:sz="4" w:space="0" w:color="auto"/>
            </w:tcBorders>
            <w:shd w:val="clear" w:color="000000" w:fill="FFFFFF"/>
            <w:noWrap/>
            <w:vAlign w:val="bottom"/>
            <w:hideMark/>
          </w:tcPr>
          <w:p w14:paraId="722846E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0E348B5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10D1913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52BDEA2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r>
      <w:tr w:rsidR="007B09B2" w:rsidRPr="00E406C1" w14:paraId="331CA77A" w14:textId="77777777" w:rsidTr="007608BF">
        <w:trPr>
          <w:trHeight w:val="372"/>
          <w:jc w:val="center"/>
        </w:trPr>
        <w:tc>
          <w:tcPr>
            <w:tcW w:w="136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ADD81B5"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Cefprozil</w:t>
            </w:r>
          </w:p>
        </w:tc>
        <w:tc>
          <w:tcPr>
            <w:tcW w:w="1530" w:type="dxa"/>
            <w:tcBorders>
              <w:top w:val="nil"/>
              <w:left w:val="nil"/>
              <w:bottom w:val="single" w:sz="4" w:space="0" w:color="auto"/>
              <w:right w:val="single" w:sz="4" w:space="0" w:color="auto"/>
            </w:tcBorders>
            <w:shd w:val="clear" w:color="000000" w:fill="FFFFFF"/>
            <w:noWrap/>
            <w:vAlign w:val="bottom"/>
            <w:hideMark/>
          </w:tcPr>
          <w:p w14:paraId="6EC5AD88"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128</w:t>
            </w:r>
          </w:p>
        </w:tc>
        <w:tc>
          <w:tcPr>
            <w:tcW w:w="810" w:type="dxa"/>
            <w:tcBorders>
              <w:top w:val="nil"/>
              <w:left w:val="nil"/>
              <w:bottom w:val="single" w:sz="4" w:space="0" w:color="auto"/>
              <w:right w:val="single" w:sz="4" w:space="0" w:color="auto"/>
            </w:tcBorders>
            <w:shd w:val="clear" w:color="000000" w:fill="FFFFFF"/>
            <w:noWrap/>
            <w:vAlign w:val="bottom"/>
            <w:hideMark/>
          </w:tcPr>
          <w:p w14:paraId="309F1DC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6345964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7FA33D3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346F765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r>
      <w:tr w:rsidR="007B09B2" w:rsidRPr="00E406C1" w14:paraId="46D21B42" w14:textId="77777777" w:rsidTr="007608BF">
        <w:trPr>
          <w:trHeight w:val="372"/>
          <w:jc w:val="center"/>
        </w:trPr>
        <w:tc>
          <w:tcPr>
            <w:tcW w:w="1365" w:type="dxa"/>
            <w:vMerge/>
            <w:tcBorders>
              <w:top w:val="nil"/>
              <w:left w:val="single" w:sz="4" w:space="0" w:color="auto"/>
              <w:bottom w:val="single" w:sz="4" w:space="0" w:color="000000"/>
              <w:right w:val="single" w:sz="4" w:space="0" w:color="auto"/>
            </w:tcBorders>
            <w:vAlign w:val="center"/>
            <w:hideMark/>
          </w:tcPr>
          <w:p w14:paraId="6D51B70E"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72E875B7"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100</w:t>
            </w:r>
          </w:p>
        </w:tc>
        <w:tc>
          <w:tcPr>
            <w:tcW w:w="810" w:type="dxa"/>
            <w:tcBorders>
              <w:top w:val="nil"/>
              <w:left w:val="nil"/>
              <w:bottom w:val="single" w:sz="4" w:space="0" w:color="auto"/>
              <w:right w:val="single" w:sz="4" w:space="0" w:color="auto"/>
            </w:tcBorders>
            <w:shd w:val="clear" w:color="000000" w:fill="FFFFFF"/>
            <w:noWrap/>
            <w:vAlign w:val="bottom"/>
            <w:hideMark/>
          </w:tcPr>
          <w:p w14:paraId="5AF8E16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1/7</w:t>
            </w:r>
          </w:p>
        </w:tc>
        <w:tc>
          <w:tcPr>
            <w:tcW w:w="810" w:type="dxa"/>
            <w:tcBorders>
              <w:top w:val="nil"/>
              <w:left w:val="nil"/>
              <w:bottom w:val="single" w:sz="4" w:space="0" w:color="auto"/>
              <w:right w:val="single" w:sz="4" w:space="0" w:color="auto"/>
            </w:tcBorders>
            <w:shd w:val="clear" w:color="000000" w:fill="FFFFFF"/>
            <w:noWrap/>
            <w:vAlign w:val="bottom"/>
            <w:hideMark/>
          </w:tcPr>
          <w:p w14:paraId="18EBB98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2639681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035AA0A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r>
      <w:tr w:rsidR="007B09B2" w:rsidRPr="00E406C1" w14:paraId="372E7BC5" w14:textId="77777777" w:rsidTr="007608BF">
        <w:trPr>
          <w:trHeight w:val="372"/>
          <w:jc w:val="center"/>
        </w:trPr>
        <w:tc>
          <w:tcPr>
            <w:tcW w:w="1365" w:type="dxa"/>
            <w:vMerge/>
            <w:tcBorders>
              <w:top w:val="nil"/>
              <w:left w:val="single" w:sz="4" w:space="0" w:color="auto"/>
              <w:bottom w:val="single" w:sz="4" w:space="0" w:color="000000"/>
              <w:right w:val="single" w:sz="4" w:space="0" w:color="auto"/>
            </w:tcBorders>
            <w:vAlign w:val="center"/>
            <w:hideMark/>
          </w:tcPr>
          <w:p w14:paraId="056C7EBC"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2E4697EA"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80</w:t>
            </w:r>
          </w:p>
        </w:tc>
        <w:tc>
          <w:tcPr>
            <w:tcW w:w="810" w:type="dxa"/>
            <w:tcBorders>
              <w:top w:val="nil"/>
              <w:left w:val="nil"/>
              <w:bottom w:val="single" w:sz="4" w:space="0" w:color="auto"/>
              <w:right w:val="single" w:sz="4" w:space="0" w:color="auto"/>
            </w:tcBorders>
            <w:shd w:val="clear" w:color="000000" w:fill="FFFFFF"/>
            <w:noWrap/>
            <w:vAlign w:val="bottom"/>
            <w:hideMark/>
          </w:tcPr>
          <w:p w14:paraId="653EA68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2F875D9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771D32F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3638AC1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r>
      <w:tr w:rsidR="007B09B2" w:rsidRPr="00E406C1" w14:paraId="591909F1"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D4EFBC0"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Cefotaxime</w:t>
            </w:r>
          </w:p>
        </w:tc>
        <w:tc>
          <w:tcPr>
            <w:tcW w:w="1530" w:type="dxa"/>
            <w:tcBorders>
              <w:top w:val="nil"/>
              <w:left w:val="nil"/>
              <w:bottom w:val="single" w:sz="4" w:space="0" w:color="auto"/>
              <w:right w:val="single" w:sz="4" w:space="0" w:color="auto"/>
            </w:tcBorders>
            <w:shd w:val="clear" w:color="000000" w:fill="FFFFFF"/>
            <w:noWrap/>
            <w:vAlign w:val="bottom"/>
            <w:hideMark/>
          </w:tcPr>
          <w:p w14:paraId="2A1CBDA8"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0.123</w:t>
            </w:r>
          </w:p>
        </w:tc>
        <w:tc>
          <w:tcPr>
            <w:tcW w:w="810" w:type="dxa"/>
            <w:tcBorders>
              <w:top w:val="nil"/>
              <w:left w:val="nil"/>
              <w:bottom w:val="single" w:sz="4" w:space="0" w:color="auto"/>
              <w:right w:val="single" w:sz="4" w:space="0" w:color="auto"/>
            </w:tcBorders>
            <w:shd w:val="clear" w:color="000000" w:fill="FFFFFF"/>
            <w:noWrap/>
            <w:vAlign w:val="bottom"/>
            <w:hideMark/>
          </w:tcPr>
          <w:p w14:paraId="2BA4A5C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6677C12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1B396EB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0559979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668E39E6"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309F4216"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68B7102B"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0.06</w:t>
            </w:r>
          </w:p>
        </w:tc>
        <w:tc>
          <w:tcPr>
            <w:tcW w:w="810" w:type="dxa"/>
            <w:tcBorders>
              <w:top w:val="nil"/>
              <w:left w:val="nil"/>
              <w:bottom w:val="single" w:sz="4" w:space="0" w:color="auto"/>
              <w:right w:val="single" w:sz="4" w:space="0" w:color="auto"/>
            </w:tcBorders>
            <w:shd w:val="clear" w:color="000000" w:fill="FFFFFF"/>
            <w:noWrap/>
            <w:vAlign w:val="bottom"/>
            <w:hideMark/>
          </w:tcPr>
          <w:p w14:paraId="51F43B1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218B58F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79E0C86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3F742A7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0221CA62"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79501381"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10092BBC"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0.05</w:t>
            </w:r>
          </w:p>
        </w:tc>
        <w:tc>
          <w:tcPr>
            <w:tcW w:w="810" w:type="dxa"/>
            <w:tcBorders>
              <w:top w:val="nil"/>
              <w:left w:val="nil"/>
              <w:bottom w:val="single" w:sz="4" w:space="0" w:color="auto"/>
              <w:right w:val="single" w:sz="4" w:space="0" w:color="auto"/>
            </w:tcBorders>
            <w:shd w:val="clear" w:color="000000" w:fill="FFFFFF"/>
            <w:noWrap/>
            <w:vAlign w:val="bottom"/>
            <w:hideMark/>
          </w:tcPr>
          <w:p w14:paraId="4ADF861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7C28F6E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4A95CD9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6FFE196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082AC574"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655DC12E"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58C8E8AA"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0.04</w:t>
            </w:r>
          </w:p>
        </w:tc>
        <w:tc>
          <w:tcPr>
            <w:tcW w:w="810" w:type="dxa"/>
            <w:tcBorders>
              <w:top w:val="nil"/>
              <w:left w:val="nil"/>
              <w:bottom w:val="single" w:sz="4" w:space="0" w:color="auto"/>
              <w:right w:val="single" w:sz="4" w:space="0" w:color="auto"/>
            </w:tcBorders>
            <w:shd w:val="clear" w:color="000000" w:fill="FFFFFF"/>
            <w:noWrap/>
            <w:vAlign w:val="bottom"/>
            <w:hideMark/>
          </w:tcPr>
          <w:p w14:paraId="2E92A24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1/7</w:t>
            </w:r>
          </w:p>
        </w:tc>
        <w:tc>
          <w:tcPr>
            <w:tcW w:w="810" w:type="dxa"/>
            <w:tcBorders>
              <w:top w:val="nil"/>
              <w:left w:val="nil"/>
              <w:bottom w:val="single" w:sz="4" w:space="0" w:color="auto"/>
              <w:right w:val="single" w:sz="4" w:space="0" w:color="auto"/>
            </w:tcBorders>
            <w:shd w:val="clear" w:color="000000" w:fill="FFFFFF"/>
            <w:noWrap/>
            <w:vAlign w:val="bottom"/>
            <w:hideMark/>
          </w:tcPr>
          <w:p w14:paraId="4A67E2B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0E727D4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593CAFA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6F296670"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E5A052"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Ampicillin</w:t>
            </w:r>
          </w:p>
        </w:tc>
        <w:tc>
          <w:tcPr>
            <w:tcW w:w="1530" w:type="dxa"/>
            <w:tcBorders>
              <w:top w:val="nil"/>
              <w:left w:val="nil"/>
              <w:bottom w:val="single" w:sz="4" w:space="0" w:color="auto"/>
              <w:right w:val="single" w:sz="4" w:space="0" w:color="auto"/>
            </w:tcBorders>
            <w:shd w:val="clear" w:color="000000" w:fill="FFFFFF"/>
            <w:noWrap/>
            <w:vAlign w:val="bottom"/>
            <w:hideMark/>
          </w:tcPr>
          <w:p w14:paraId="634457EF"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256</w:t>
            </w:r>
          </w:p>
        </w:tc>
        <w:tc>
          <w:tcPr>
            <w:tcW w:w="810" w:type="dxa"/>
            <w:tcBorders>
              <w:top w:val="nil"/>
              <w:left w:val="nil"/>
              <w:bottom w:val="single" w:sz="4" w:space="0" w:color="auto"/>
              <w:right w:val="single" w:sz="4" w:space="0" w:color="auto"/>
            </w:tcBorders>
            <w:shd w:val="clear" w:color="000000" w:fill="FFFFFF"/>
            <w:noWrap/>
            <w:vAlign w:val="bottom"/>
            <w:hideMark/>
          </w:tcPr>
          <w:p w14:paraId="4FEE464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030A5B66"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3F61107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09C1E98C"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r>
      <w:tr w:rsidR="007B09B2" w:rsidRPr="00E406C1" w14:paraId="370F0FC2"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224BDAF0"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531AF397"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128</w:t>
            </w:r>
          </w:p>
        </w:tc>
        <w:tc>
          <w:tcPr>
            <w:tcW w:w="810" w:type="dxa"/>
            <w:tcBorders>
              <w:top w:val="nil"/>
              <w:left w:val="nil"/>
              <w:bottom w:val="single" w:sz="4" w:space="0" w:color="auto"/>
              <w:right w:val="single" w:sz="4" w:space="0" w:color="auto"/>
            </w:tcBorders>
            <w:shd w:val="clear" w:color="000000" w:fill="FFFFFF"/>
            <w:noWrap/>
            <w:vAlign w:val="bottom"/>
            <w:hideMark/>
          </w:tcPr>
          <w:p w14:paraId="4BFFCFDB"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2FD5E2E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3B6E38F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0E8C4A6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r>
      <w:tr w:rsidR="007B09B2" w:rsidRPr="00E406C1" w14:paraId="240F310B"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57DC641C"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3CF96FD2"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64</w:t>
            </w:r>
          </w:p>
        </w:tc>
        <w:tc>
          <w:tcPr>
            <w:tcW w:w="810" w:type="dxa"/>
            <w:tcBorders>
              <w:top w:val="nil"/>
              <w:left w:val="nil"/>
              <w:bottom w:val="single" w:sz="4" w:space="0" w:color="auto"/>
              <w:right w:val="single" w:sz="4" w:space="0" w:color="auto"/>
            </w:tcBorders>
            <w:shd w:val="clear" w:color="000000" w:fill="FFFFFF"/>
            <w:noWrap/>
            <w:vAlign w:val="bottom"/>
            <w:hideMark/>
          </w:tcPr>
          <w:p w14:paraId="4843A97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66C96D2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586D8E7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7DFE690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14F79476"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D93933" w14:textId="77777777" w:rsidR="00E406C1" w:rsidRPr="00E406C1" w:rsidRDefault="00E406C1" w:rsidP="00E406C1">
            <w:pPr>
              <w:jc w:val="cente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Amoxicillin</w:t>
            </w:r>
          </w:p>
        </w:tc>
        <w:tc>
          <w:tcPr>
            <w:tcW w:w="1530" w:type="dxa"/>
            <w:tcBorders>
              <w:top w:val="nil"/>
              <w:left w:val="nil"/>
              <w:bottom w:val="single" w:sz="4" w:space="0" w:color="auto"/>
              <w:right w:val="single" w:sz="4" w:space="0" w:color="auto"/>
            </w:tcBorders>
            <w:shd w:val="clear" w:color="000000" w:fill="FFFFFF"/>
            <w:noWrap/>
            <w:vAlign w:val="bottom"/>
            <w:hideMark/>
          </w:tcPr>
          <w:p w14:paraId="2974614D"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1024</w:t>
            </w:r>
          </w:p>
        </w:tc>
        <w:tc>
          <w:tcPr>
            <w:tcW w:w="810" w:type="dxa"/>
            <w:tcBorders>
              <w:top w:val="nil"/>
              <w:left w:val="nil"/>
              <w:bottom w:val="single" w:sz="4" w:space="0" w:color="auto"/>
              <w:right w:val="single" w:sz="4" w:space="0" w:color="auto"/>
            </w:tcBorders>
            <w:shd w:val="clear" w:color="000000" w:fill="FFFFFF"/>
            <w:noWrap/>
            <w:vAlign w:val="bottom"/>
            <w:hideMark/>
          </w:tcPr>
          <w:p w14:paraId="70C57F8A"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63BAD6A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11C9B8E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02C6856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r>
      <w:tr w:rsidR="007B09B2" w:rsidRPr="00E406C1" w14:paraId="64E0FC83"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79072B83"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231D3DB9"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512</w:t>
            </w:r>
          </w:p>
        </w:tc>
        <w:tc>
          <w:tcPr>
            <w:tcW w:w="810" w:type="dxa"/>
            <w:tcBorders>
              <w:top w:val="nil"/>
              <w:left w:val="nil"/>
              <w:bottom w:val="single" w:sz="4" w:space="0" w:color="auto"/>
              <w:right w:val="single" w:sz="4" w:space="0" w:color="auto"/>
            </w:tcBorders>
            <w:shd w:val="clear" w:color="000000" w:fill="FFFFFF"/>
            <w:noWrap/>
            <w:vAlign w:val="bottom"/>
            <w:hideMark/>
          </w:tcPr>
          <w:p w14:paraId="33D5A2DF"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25D6157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2103130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0DFE03B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1262D460"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26440B8D"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1B7BF186"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256</w:t>
            </w:r>
          </w:p>
        </w:tc>
        <w:tc>
          <w:tcPr>
            <w:tcW w:w="810" w:type="dxa"/>
            <w:tcBorders>
              <w:top w:val="nil"/>
              <w:left w:val="nil"/>
              <w:bottom w:val="single" w:sz="4" w:space="0" w:color="auto"/>
              <w:right w:val="single" w:sz="4" w:space="0" w:color="auto"/>
            </w:tcBorders>
            <w:shd w:val="clear" w:color="000000" w:fill="FFFFFF"/>
            <w:noWrap/>
            <w:vAlign w:val="bottom"/>
            <w:hideMark/>
          </w:tcPr>
          <w:p w14:paraId="7CED583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385E8BE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1E29E6E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c>
          <w:tcPr>
            <w:tcW w:w="810" w:type="dxa"/>
            <w:tcBorders>
              <w:top w:val="nil"/>
              <w:left w:val="nil"/>
              <w:bottom w:val="single" w:sz="4" w:space="0" w:color="auto"/>
              <w:right w:val="single" w:sz="4" w:space="0" w:color="auto"/>
            </w:tcBorders>
            <w:shd w:val="clear" w:color="000000" w:fill="FFFFFF"/>
            <w:noWrap/>
            <w:vAlign w:val="bottom"/>
            <w:hideMark/>
          </w:tcPr>
          <w:p w14:paraId="488ADD9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r>
      <w:tr w:rsidR="007B09B2" w:rsidRPr="00E406C1" w14:paraId="059083FD"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7A3266" w14:textId="34B93C81" w:rsidR="00E406C1" w:rsidRPr="00E406C1" w:rsidRDefault="007B09B2" w:rsidP="00E406C1">
            <w:pPr>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Ampicillin/</w:t>
            </w:r>
            <w:r w:rsidR="00E406C1" w:rsidRPr="00E406C1">
              <w:rPr>
                <w:rFonts w:ascii="Helvetica" w:eastAsia="Times New Roman" w:hAnsi="Helvetica" w:cs="Times New Roman"/>
                <w:color w:val="000000"/>
                <w:sz w:val="20"/>
                <w:szCs w:val="20"/>
              </w:rPr>
              <w:t xml:space="preserve"> Sulbactam</w:t>
            </w:r>
          </w:p>
        </w:tc>
        <w:tc>
          <w:tcPr>
            <w:tcW w:w="1530" w:type="dxa"/>
            <w:tcBorders>
              <w:top w:val="nil"/>
              <w:left w:val="nil"/>
              <w:bottom w:val="single" w:sz="4" w:space="0" w:color="auto"/>
              <w:right w:val="single" w:sz="4" w:space="0" w:color="auto"/>
            </w:tcBorders>
            <w:shd w:val="clear" w:color="000000" w:fill="FFFFFF"/>
            <w:noWrap/>
            <w:vAlign w:val="bottom"/>
            <w:hideMark/>
          </w:tcPr>
          <w:p w14:paraId="0EEC76DB"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64/8</w:t>
            </w:r>
          </w:p>
        </w:tc>
        <w:tc>
          <w:tcPr>
            <w:tcW w:w="810" w:type="dxa"/>
            <w:tcBorders>
              <w:top w:val="nil"/>
              <w:left w:val="nil"/>
              <w:bottom w:val="single" w:sz="4" w:space="0" w:color="auto"/>
              <w:right w:val="single" w:sz="4" w:space="0" w:color="auto"/>
            </w:tcBorders>
            <w:shd w:val="clear" w:color="000000" w:fill="FFFFFF"/>
            <w:noWrap/>
            <w:vAlign w:val="bottom"/>
            <w:hideMark/>
          </w:tcPr>
          <w:p w14:paraId="2098768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1407805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7ED27F8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0/8*</w:t>
            </w:r>
          </w:p>
        </w:tc>
        <w:tc>
          <w:tcPr>
            <w:tcW w:w="810" w:type="dxa"/>
            <w:tcBorders>
              <w:top w:val="nil"/>
              <w:left w:val="nil"/>
              <w:bottom w:val="single" w:sz="4" w:space="0" w:color="auto"/>
              <w:right w:val="single" w:sz="4" w:space="0" w:color="auto"/>
            </w:tcBorders>
            <w:shd w:val="clear" w:color="000000" w:fill="FFFFFF"/>
            <w:noWrap/>
            <w:vAlign w:val="bottom"/>
            <w:hideMark/>
          </w:tcPr>
          <w:p w14:paraId="6C72A77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r>
      <w:tr w:rsidR="007B09B2" w:rsidRPr="00E406C1" w14:paraId="3D08954C"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14243417"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4BEF0C27"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32/8</w:t>
            </w:r>
          </w:p>
        </w:tc>
        <w:tc>
          <w:tcPr>
            <w:tcW w:w="810" w:type="dxa"/>
            <w:tcBorders>
              <w:top w:val="nil"/>
              <w:left w:val="nil"/>
              <w:bottom w:val="single" w:sz="4" w:space="0" w:color="auto"/>
              <w:right w:val="single" w:sz="4" w:space="0" w:color="auto"/>
            </w:tcBorders>
            <w:shd w:val="clear" w:color="000000" w:fill="FFFFFF"/>
            <w:noWrap/>
            <w:vAlign w:val="bottom"/>
            <w:hideMark/>
          </w:tcPr>
          <w:p w14:paraId="2CB21E0B"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483758B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c>
          <w:tcPr>
            <w:tcW w:w="810" w:type="dxa"/>
            <w:tcBorders>
              <w:top w:val="nil"/>
              <w:left w:val="nil"/>
              <w:bottom w:val="single" w:sz="4" w:space="0" w:color="auto"/>
              <w:right w:val="single" w:sz="4" w:space="0" w:color="auto"/>
            </w:tcBorders>
            <w:shd w:val="clear" w:color="000000" w:fill="FFFFFF"/>
            <w:noWrap/>
            <w:vAlign w:val="bottom"/>
            <w:hideMark/>
          </w:tcPr>
          <w:p w14:paraId="0E538B0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1/7</w:t>
            </w:r>
          </w:p>
        </w:tc>
        <w:tc>
          <w:tcPr>
            <w:tcW w:w="810" w:type="dxa"/>
            <w:tcBorders>
              <w:top w:val="nil"/>
              <w:left w:val="nil"/>
              <w:bottom w:val="single" w:sz="4" w:space="0" w:color="auto"/>
              <w:right w:val="single" w:sz="4" w:space="0" w:color="auto"/>
            </w:tcBorders>
            <w:shd w:val="clear" w:color="000000" w:fill="FFFFFF"/>
            <w:noWrap/>
            <w:vAlign w:val="bottom"/>
            <w:hideMark/>
          </w:tcPr>
          <w:p w14:paraId="360A1D08"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3C94F9F1"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0D5452D7"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76FAA77E"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16/8</w:t>
            </w:r>
          </w:p>
        </w:tc>
        <w:tc>
          <w:tcPr>
            <w:tcW w:w="810" w:type="dxa"/>
            <w:tcBorders>
              <w:top w:val="nil"/>
              <w:left w:val="nil"/>
              <w:bottom w:val="single" w:sz="4" w:space="0" w:color="auto"/>
              <w:right w:val="single" w:sz="4" w:space="0" w:color="auto"/>
            </w:tcBorders>
            <w:shd w:val="clear" w:color="000000" w:fill="FFFFFF"/>
            <w:noWrap/>
            <w:vAlign w:val="bottom"/>
            <w:hideMark/>
          </w:tcPr>
          <w:p w14:paraId="08F87F1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40315C9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40B9092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1/7</w:t>
            </w:r>
          </w:p>
        </w:tc>
        <w:tc>
          <w:tcPr>
            <w:tcW w:w="810" w:type="dxa"/>
            <w:tcBorders>
              <w:top w:val="nil"/>
              <w:left w:val="nil"/>
              <w:bottom w:val="single" w:sz="4" w:space="0" w:color="auto"/>
              <w:right w:val="single" w:sz="4" w:space="0" w:color="auto"/>
            </w:tcBorders>
            <w:shd w:val="clear" w:color="000000" w:fill="FFFFFF"/>
            <w:noWrap/>
            <w:vAlign w:val="bottom"/>
            <w:hideMark/>
          </w:tcPr>
          <w:p w14:paraId="15A02AC1"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092ACFCE"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3A45657F"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135395E7"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8/8</w:t>
            </w:r>
          </w:p>
        </w:tc>
        <w:tc>
          <w:tcPr>
            <w:tcW w:w="810" w:type="dxa"/>
            <w:tcBorders>
              <w:top w:val="nil"/>
              <w:left w:val="nil"/>
              <w:bottom w:val="single" w:sz="4" w:space="0" w:color="auto"/>
              <w:right w:val="single" w:sz="4" w:space="0" w:color="auto"/>
            </w:tcBorders>
            <w:shd w:val="clear" w:color="000000" w:fill="FFFFFF"/>
            <w:noWrap/>
            <w:vAlign w:val="bottom"/>
            <w:hideMark/>
          </w:tcPr>
          <w:p w14:paraId="08AA6D7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8/0*</w:t>
            </w:r>
          </w:p>
        </w:tc>
        <w:tc>
          <w:tcPr>
            <w:tcW w:w="810" w:type="dxa"/>
            <w:tcBorders>
              <w:top w:val="nil"/>
              <w:left w:val="nil"/>
              <w:bottom w:val="single" w:sz="4" w:space="0" w:color="auto"/>
              <w:right w:val="single" w:sz="4" w:space="0" w:color="auto"/>
            </w:tcBorders>
            <w:shd w:val="clear" w:color="000000" w:fill="FFFFFF"/>
            <w:noWrap/>
            <w:vAlign w:val="bottom"/>
            <w:hideMark/>
          </w:tcPr>
          <w:p w14:paraId="0D35A6E7"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5E50A26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5672B23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6/2</w:t>
            </w:r>
          </w:p>
        </w:tc>
      </w:tr>
      <w:tr w:rsidR="007B09B2" w:rsidRPr="00E406C1" w14:paraId="168F1403" w14:textId="77777777" w:rsidTr="007608BF">
        <w:trPr>
          <w:trHeight w:val="372"/>
          <w:jc w:val="center"/>
        </w:trPr>
        <w:tc>
          <w:tcPr>
            <w:tcW w:w="136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A72C8AF" w14:textId="348E6A64" w:rsidR="00E406C1" w:rsidRPr="00E406C1" w:rsidRDefault="007B09B2" w:rsidP="00E406C1">
            <w:pPr>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Piperacillin/</w:t>
            </w:r>
            <w:r w:rsidR="00E406C1" w:rsidRPr="00E406C1">
              <w:rPr>
                <w:rFonts w:ascii="Helvetica" w:eastAsia="Times New Roman" w:hAnsi="Helvetica" w:cs="Times New Roman"/>
                <w:color w:val="000000"/>
                <w:sz w:val="20"/>
                <w:szCs w:val="20"/>
              </w:rPr>
              <w:t xml:space="preserve"> Tazobactam</w:t>
            </w:r>
          </w:p>
        </w:tc>
        <w:tc>
          <w:tcPr>
            <w:tcW w:w="1530" w:type="dxa"/>
            <w:tcBorders>
              <w:top w:val="nil"/>
              <w:left w:val="nil"/>
              <w:bottom w:val="single" w:sz="4" w:space="0" w:color="auto"/>
              <w:right w:val="single" w:sz="4" w:space="0" w:color="auto"/>
            </w:tcBorders>
            <w:shd w:val="clear" w:color="000000" w:fill="FFFFFF"/>
            <w:noWrap/>
            <w:vAlign w:val="bottom"/>
            <w:hideMark/>
          </w:tcPr>
          <w:p w14:paraId="3089B9EA"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512/8</w:t>
            </w:r>
          </w:p>
        </w:tc>
        <w:tc>
          <w:tcPr>
            <w:tcW w:w="810" w:type="dxa"/>
            <w:tcBorders>
              <w:top w:val="nil"/>
              <w:left w:val="nil"/>
              <w:bottom w:val="single" w:sz="4" w:space="0" w:color="auto"/>
              <w:right w:val="single" w:sz="4" w:space="0" w:color="auto"/>
            </w:tcBorders>
            <w:shd w:val="clear" w:color="000000" w:fill="FFFFFF"/>
            <w:noWrap/>
            <w:vAlign w:val="bottom"/>
            <w:hideMark/>
          </w:tcPr>
          <w:p w14:paraId="2EAE25C4"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69EBAF49"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11B0709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0/8*</w:t>
            </w:r>
          </w:p>
        </w:tc>
        <w:tc>
          <w:tcPr>
            <w:tcW w:w="810" w:type="dxa"/>
            <w:tcBorders>
              <w:top w:val="nil"/>
              <w:left w:val="nil"/>
              <w:bottom w:val="single" w:sz="4" w:space="0" w:color="auto"/>
              <w:right w:val="single" w:sz="4" w:space="0" w:color="auto"/>
            </w:tcBorders>
            <w:shd w:val="clear" w:color="000000" w:fill="FFFFFF"/>
            <w:noWrap/>
            <w:vAlign w:val="bottom"/>
            <w:hideMark/>
          </w:tcPr>
          <w:p w14:paraId="38DD22DC"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r>
      <w:tr w:rsidR="007B09B2" w:rsidRPr="00E406C1" w14:paraId="0C46D0C8"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09FF7283"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27D8C0A4"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256/8</w:t>
            </w:r>
          </w:p>
        </w:tc>
        <w:tc>
          <w:tcPr>
            <w:tcW w:w="810" w:type="dxa"/>
            <w:tcBorders>
              <w:top w:val="nil"/>
              <w:left w:val="nil"/>
              <w:bottom w:val="single" w:sz="4" w:space="0" w:color="auto"/>
              <w:right w:val="single" w:sz="4" w:space="0" w:color="auto"/>
            </w:tcBorders>
            <w:shd w:val="clear" w:color="000000" w:fill="FFFFFF"/>
            <w:noWrap/>
            <w:vAlign w:val="bottom"/>
            <w:hideMark/>
          </w:tcPr>
          <w:p w14:paraId="41631E22"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4/4</w:t>
            </w:r>
          </w:p>
        </w:tc>
        <w:tc>
          <w:tcPr>
            <w:tcW w:w="810" w:type="dxa"/>
            <w:tcBorders>
              <w:top w:val="nil"/>
              <w:left w:val="nil"/>
              <w:bottom w:val="single" w:sz="4" w:space="0" w:color="auto"/>
              <w:right w:val="single" w:sz="4" w:space="0" w:color="auto"/>
            </w:tcBorders>
            <w:shd w:val="clear" w:color="000000" w:fill="FFFFFF"/>
            <w:noWrap/>
            <w:vAlign w:val="bottom"/>
            <w:hideMark/>
          </w:tcPr>
          <w:p w14:paraId="1287CDE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5/3</w:t>
            </w:r>
          </w:p>
        </w:tc>
        <w:tc>
          <w:tcPr>
            <w:tcW w:w="810" w:type="dxa"/>
            <w:tcBorders>
              <w:top w:val="nil"/>
              <w:left w:val="nil"/>
              <w:bottom w:val="single" w:sz="4" w:space="0" w:color="auto"/>
              <w:right w:val="single" w:sz="4" w:space="0" w:color="auto"/>
            </w:tcBorders>
            <w:shd w:val="clear" w:color="000000" w:fill="FFFFFF"/>
            <w:noWrap/>
            <w:vAlign w:val="bottom"/>
            <w:hideMark/>
          </w:tcPr>
          <w:p w14:paraId="7EF3D330"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1/7</w:t>
            </w:r>
          </w:p>
        </w:tc>
        <w:tc>
          <w:tcPr>
            <w:tcW w:w="810" w:type="dxa"/>
            <w:tcBorders>
              <w:top w:val="nil"/>
              <w:left w:val="nil"/>
              <w:bottom w:val="single" w:sz="4" w:space="0" w:color="auto"/>
              <w:right w:val="single" w:sz="4" w:space="0" w:color="auto"/>
            </w:tcBorders>
            <w:shd w:val="clear" w:color="000000" w:fill="FFFFFF"/>
            <w:noWrap/>
            <w:vAlign w:val="bottom"/>
            <w:hideMark/>
          </w:tcPr>
          <w:p w14:paraId="6AF9CD5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r>
      <w:tr w:rsidR="007B09B2" w:rsidRPr="00E406C1" w14:paraId="508FE873" w14:textId="77777777" w:rsidTr="007608BF">
        <w:trPr>
          <w:trHeight w:val="372"/>
          <w:jc w:val="center"/>
        </w:trPr>
        <w:tc>
          <w:tcPr>
            <w:tcW w:w="1365" w:type="dxa"/>
            <w:vMerge/>
            <w:tcBorders>
              <w:top w:val="nil"/>
              <w:left w:val="single" w:sz="4" w:space="0" w:color="auto"/>
              <w:bottom w:val="single" w:sz="4" w:space="0" w:color="auto"/>
              <w:right w:val="single" w:sz="4" w:space="0" w:color="auto"/>
            </w:tcBorders>
            <w:vAlign w:val="center"/>
            <w:hideMark/>
          </w:tcPr>
          <w:p w14:paraId="13C4443A" w14:textId="77777777" w:rsidR="00E406C1" w:rsidRPr="00E406C1" w:rsidRDefault="00E406C1" w:rsidP="00E406C1">
            <w:pPr>
              <w:rPr>
                <w:rFonts w:ascii="Helvetica" w:eastAsia="Times New Roman" w:hAnsi="Helvetica" w:cs="Times New Roman"/>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bottom"/>
            <w:hideMark/>
          </w:tcPr>
          <w:p w14:paraId="6B7A280E" w14:textId="77777777" w:rsidR="00E406C1" w:rsidRPr="00E406C1" w:rsidRDefault="00E406C1" w:rsidP="007B09B2">
            <w:pPr>
              <w:rPr>
                <w:rFonts w:ascii="Helvetica" w:eastAsia="Times New Roman" w:hAnsi="Helvetica" w:cs="Times New Roman"/>
                <w:color w:val="000000"/>
                <w:sz w:val="20"/>
                <w:szCs w:val="20"/>
              </w:rPr>
            </w:pPr>
            <w:r w:rsidRPr="00E406C1">
              <w:rPr>
                <w:rFonts w:ascii="Helvetica" w:eastAsia="Times New Roman" w:hAnsi="Helvetica" w:cs="Times New Roman"/>
                <w:color w:val="000000"/>
                <w:sz w:val="20"/>
                <w:szCs w:val="20"/>
              </w:rPr>
              <w:t>128/8</w:t>
            </w:r>
          </w:p>
        </w:tc>
        <w:tc>
          <w:tcPr>
            <w:tcW w:w="810" w:type="dxa"/>
            <w:tcBorders>
              <w:top w:val="nil"/>
              <w:left w:val="nil"/>
              <w:bottom w:val="single" w:sz="4" w:space="0" w:color="auto"/>
              <w:right w:val="single" w:sz="4" w:space="0" w:color="auto"/>
            </w:tcBorders>
            <w:shd w:val="clear" w:color="000000" w:fill="FFFFFF"/>
            <w:noWrap/>
            <w:vAlign w:val="bottom"/>
            <w:hideMark/>
          </w:tcPr>
          <w:p w14:paraId="485F89C3"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2/6</w:t>
            </w:r>
          </w:p>
        </w:tc>
        <w:tc>
          <w:tcPr>
            <w:tcW w:w="810" w:type="dxa"/>
            <w:tcBorders>
              <w:top w:val="nil"/>
              <w:left w:val="nil"/>
              <w:bottom w:val="single" w:sz="4" w:space="0" w:color="auto"/>
              <w:right w:val="single" w:sz="4" w:space="0" w:color="auto"/>
            </w:tcBorders>
            <w:shd w:val="clear" w:color="000000" w:fill="FFFFFF"/>
            <w:noWrap/>
            <w:vAlign w:val="bottom"/>
            <w:hideMark/>
          </w:tcPr>
          <w:p w14:paraId="1434CE3E"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7/1</w:t>
            </w:r>
          </w:p>
        </w:tc>
        <w:tc>
          <w:tcPr>
            <w:tcW w:w="810" w:type="dxa"/>
            <w:tcBorders>
              <w:top w:val="nil"/>
              <w:left w:val="nil"/>
              <w:bottom w:val="single" w:sz="4" w:space="0" w:color="auto"/>
              <w:right w:val="single" w:sz="4" w:space="0" w:color="auto"/>
            </w:tcBorders>
            <w:shd w:val="clear" w:color="000000" w:fill="FFFFFF"/>
            <w:noWrap/>
            <w:vAlign w:val="bottom"/>
            <w:hideMark/>
          </w:tcPr>
          <w:p w14:paraId="48D8D02D"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0/8*</w:t>
            </w:r>
          </w:p>
        </w:tc>
        <w:tc>
          <w:tcPr>
            <w:tcW w:w="810" w:type="dxa"/>
            <w:tcBorders>
              <w:top w:val="nil"/>
              <w:left w:val="nil"/>
              <w:bottom w:val="single" w:sz="4" w:space="0" w:color="auto"/>
              <w:right w:val="single" w:sz="4" w:space="0" w:color="auto"/>
            </w:tcBorders>
            <w:shd w:val="clear" w:color="000000" w:fill="FFFFFF"/>
            <w:noWrap/>
            <w:vAlign w:val="bottom"/>
            <w:hideMark/>
          </w:tcPr>
          <w:p w14:paraId="40B73C45" w14:textId="77777777" w:rsidR="00E406C1" w:rsidRPr="00E406C1" w:rsidRDefault="00E406C1" w:rsidP="00E406C1">
            <w:pPr>
              <w:jc w:val="center"/>
              <w:rPr>
                <w:rFonts w:ascii="Helvetica" w:eastAsia="Times New Roman" w:hAnsi="Helvetica" w:cs="Times New Roman"/>
                <w:sz w:val="20"/>
                <w:szCs w:val="20"/>
              </w:rPr>
            </w:pPr>
            <w:r w:rsidRPr="00E406C1">
              <w:rPr>
                <w:rFonts w:ascii="Helvetica" w:eastAsia="Times New Roman" w:hAnsi="Helvetica" w:cs="Times New Roman"/>
                <w:sz w:val="20"/>
                <w:szCs w:val="20"/>
              </w:rPr>
              <w:t>3/5</w:t>
            </w:r>
          </w:p>
        </w:tc>
      </w:tr>
    </w:tbl>
    <w:p w14:paraId="579EAA9F" w14:textId="77777777" w:rsidR="007B09B2" w:rsidRDefault="007B09B2" w:rsidP="003B18D1">
      <w:pPr>
        <w:jc w:val="both"/>
      </w:pPr>
    </w:p>
    <w:p w14:paraId="781773E7" w14:textId="059721AB" w:rsidR="003B18D1" w:rsidRDefault="007B09B2" w:rsidP="003B18D1">
      <w:pPr>
        <w:jc w:val="both"/>
      </w:pPr>
      <w:r w:rsidRPr="007608BF">
        <w:rPr>
          <w:b/>
          <w:sz w:val="20"/>
        </w:rPr>
        <w:t>Table 3:</w:t>
      </w:r>
      <w:r w:rsidRPr="007608BF">
        <w:rPr>
          <w:sz w:val="20"/>
        </w:rPr>
        <w:t xml:space="preserve"> </w:t>
      </w:r>
      <w:r w:rsidR="00F4033B" w:rsidRPr="007608BF">
        <w:rPr>
          <w:sz w:val="20"/>
        </w:rPr>
        <w:t xml:space="preserve">Ratios of beneficial over detrimental effects of each of the four genotypes within TEM-50 (using binary code). The </w:t>
      </w:r>
      <w:ins w:id="2" w:author="Portia Mira" w:date="2014-07-23T14:44:00Z">
        <w:r w:rsidR="00F4033B" w:rsidRPr="007608BF">
          <w:rPr>
            <w:sz w:val="20"/>
          </w:rPr>
          <w:sym w:font="Symbol" w:char="F062"/>
        </w:r>
      </w:ins>
      <w:r w:rsidR="00F4033B" w:rsidRPr="007608BF">
        <w:rPr>
          <w:sz w:val="20"/>
        </w:rPr>
        <w:t xml:space="preserve">-lactam antibiotic treatments listed on the left, followed by the concentration in µg/mL. Asterisks represent the genotypes that resulted in no sign epistasis in a specific treatment.  </w:t>
      </w:r>
      <w:r w:rsidR="00AB627A">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CD591F">
            <w:pP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1DF1F57D" w14:textId="79B08954" w:rsidR="00BA60B6" w:rsidRDefault="006D1278" w:rsidP="00533646">
      <w:pPr>
        <w:jc w:val="both"/>
        <w:rPr>
          <w:sz w:val="20"/>
        </w:rPr>
      </w:pPr>
      <w:r>
        <w:rPr>
          <w:b/>
          <w:sz w:val="20"/>
        </w:rPr>
        <w:br w:type="textWrapping" w:clear="all"/>
      </w:r>
      <w:r w:rsidR="003B18D1" w:rsidRPr="000278B3">
        <w:rPr>
          <w:b/>
          <w:sz w:val="20"/>
        </w:rPr>
        <w:t xml:space="preserve">Table </w:t>
      </w:r>
      <w:r w:rsidR="00C1303C">
        <w:rPr>
          <w:b/>
          <w:sz w:val="20"/>
        </w:rPr>
        <w:t>4</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Leucine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p>
    <w:p w14:paraId="106C01C5" w14:textId="77777777" w:rsidR="00BA60B6" w:rsidRDefault="00BA60B6" w:rsidP="00533646">
      <w:pPr>
        <w:jc w:val="both"/>
        <w:rPr>
          <w:sz w:val="20"/>
        </w:rPr>
      </w:pPr>
    </w:p>
    <w:p w14:paraId="1A8C90E0" w14:textId="77777777" w:rsidR="00BA60B6" w:rsidRDefault="00BA60B6" w:rsidP="00533646">
      <w:pPr>
        <w:jc w:val="both"/>
        <w:rPr>
          <w:sz w:val="20"/>
        </w:rPr>
      </w:pPr>
    </w:p>
    <w:p w14:paraId="1D9E9E98" w14:textId="77777777" w:rsidR="00BA60B6" w:rsidRDefault="00BA60B6" w:rsidP="00533646">
      <w:pPr>
        <w:jc w:val="both"/>
        <w:rPr>
          <w:sz w:val="20"/>
        </w:rPr>
      </w:pPr>
    </w:p>
    <w:p w14:paraId="6936F00D" w14:textId="77777777" w:rsidR="00BA60B6" w:rsidRDefault="00BA60B6" w:rsidP="00533646">
      <w:pPr>
        <w:jc w:val="both"/>
      </w:pPr>
    </w:p>
    <w:p w14:paraId="7BA423D2" w14:textId="77777777" w:rsidR="00BA60B6" w:rsidRDefault="00BA60B6" w:rsidP="00533646">
      <w:pPr>
        <w:jc w:val="both"/>
      </w:pPr>
    </w:p>
    <w:p w14:paraId="042B7468" w14:textId="66637428" w:rsidR="009E0344" w:rsidRDefault="009E0344" w:rsidP="00533646">
      <w:pPr>
        <w:jc w:val="both"/>
      </w:pPr>
      <w:r>
        <w:br w:type="page"/>
      </w:r>
    </w:p>
    <w:p w14:paraId="3375D971" w14:textId="77777777" w:rsidR="00BA60B6" w:rsidRDefault="00BA60B6" w:rsidP="00BA60B6">
      <w:pPr>
        <w:jc w:val="both"/>
      </w:pPr>
    </w:p>
    <w:tbl>
      <w:tblPr>
        <w:tblStyle w:val="TableGrid"/>
        <w:tblW w:w="0" w:type="auto"/>
        <w:tblLayout w:type="fixed"/>
        <w:tblLook w:val="04A0" w:firstRow="1" w:lastRow="0" w:firstColumn="1" w:lastColumn="0" w:noHBand="0" w:noVBand="1"/>
      </w:tblPr>
      <w:tblGrid>
        <w:gridCol w:w="4518"/>
        <w:gridCol w:w="4338"/>
      </w:tblGrid>
      <w:tr w:rsidR="00BA60B6" w14:paraId="2CE7A819" w14:textId="77777777" w:rsidTr="001E64A6">
        <w:trPr>
          <w:trHeight w:val="3509"/>
        </w:trPr>
        <w:tc>
          <w:tcPr>
            <w:tcW w:w="4518" w:type="dxa"/>
          </w:tcPr>
          <w:p w14:paraId="4B2385C3" w14:textId="506FA3BB" w:rsidR="00BA60B6" w:rsidRDefault="00BA60B6" w:rsidP="001E64A6">
            <w:pPr>
              <w:jc w:val="both"/>
              <w:rPr>
                <w:b/>
              </w:rPr>
            </w:pPr>
            <w:r>
              <w:rPr>
                <w:b/>
              </w:rPr>
              <w:t>A</w:t>
            </w:r>
            <w:r w:rsidR="00B61B32">
              <w:rPr>
                <w:b/>
                <w:noProof/>
              </w:rPr>
              <w:drawing>
                <wp:inline distT="0" distB="0" distL="0" distR="0" wp14:anchorId="080A40B0" wp14:editId="797174C5">
                  <wp:extent cx="2730500" cy="1676400"/>
                  <wp:effectExtent l="0" t="0" r="12700" b="0"/>
                  <wp:docPr id="6" name="Picture 6" descr="Macintosh HD:Users:portia:Dropbox:TEM.50:TEM-50 Landscapes:CPR:CPR8Landscapedash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rtia:Dropbox:TEM.50:TEM-50 Landscapes:CPR:CPR8Landscapedashe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1676400"/>
                          </a:xfrm>
                          <a:prstGeom prst="rect">
                            <a:avLst/>
                          </a:prstGeom>
                          <a:noFill/>
                          <a:ln>
                            <a:noFill/>
                          </a:ln>
                        </pic:spPr>
                      </pic:pic>
                    </a:graphicData>
                  </a:graphic>
                </wp:inline>
              </w:drawing>
            </w:r>
          </w:p>
        </w:tc>
        <w:tc>
          <w:tcPr>
            <w:tcW w:w="4338" w:type="dxa"/>
          </w:tcPr>
          <w:p w14:paraId="2CCF6F25" w14:textId="54B8CBCF" w:rsidR="00BA60B6" w:rsidRDefault="00BA60B6" w:rsidP="001E64A6">
            <w:pPr>
              <w:jc w:val="both"/>
              <w:rPr>
                <w:b/>
              </w:rPr>
            </w:pPr>
            <w:r>
              <w:rPr>
                <w:b/>
              </w:rPr>
              <w:t>B</w:t>
            </w:r>
            <w:r w:rsidR="00B61B32">
              <w:rPr>
                <w:b/>
                <w:noProof/>
              </w:rPr>
              <w:drawing>
                <wp:inline distT="0" distB="0" distL="0" distR="0" wp14:anchorId="097B0BED" wp14:editId="6858E286">
                  <wp:extent cx="2616200" cy="1600200"/>
                  <wp:effectExtent l="0" t="0" r="0" b="0"/>
                  <wp:docPr id="11" name="Picture 11" descr="Macintosh HD:Users:portia:Dropbox:TEM.50:TEM-50 Landscapes:CPR:CPR10Landscapedash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ortia:Dropbox:TEM.50:TEM-50 Landscapes:CPR:CPR10Landscapedashe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600200"/>
                          </a:xfrm>
                          <a:prstGeom prst="rect">
                            <a:avLst/>
                          </a:prstGeom>
                          <a:noFill/>
                          <a:ln>
                            <a:noFill/>
                          </a:ln>
                        </pic:spPr>
                      </pic:pic>
                    </a:graphicData>
                  </a:graphic>
                </wp:inline>
              </w:drawing>
            </w:r>
          </w:p>
        </w:tc>
      </w:tr>
      <w:tr w:rsidR="00BA60B6" w14:paraId="39A06936" w14:textId="77777777" w:rsidTr="001E64A6">
        <w:trPr>
          <w:trHeight w:val="3860"/>
        </w:trPr>
        <w:tc>
          <w:tcPr>
            <w:tcW w:w="4518" w:type="dxa"/>
          </w:tcPr>
          <w:p w14:paraId="4E288FC3" w14:textId="7A8ED61B" w:rsidR="00BA60B6" w:rsidRDefault="00BA60B6" w:rsidP="001E64A6">
            <w:pPr>
              <w:jc w:val="both"/>
              <w:rPr>
                <w:b/>
              </w:rPr>
            </w:pPr>
            <w:r>
              <w:rPr>
                <w:b/>
              </w:rPr>
              <w:t>C</w:t>
            </w:r>
            <w:r w:rsidR="00B61B32">
              <w:rPr>
                <w:b/>
                <w:noProof/>
              </w:rPr>
              <w:drawing>
                <wp:inline distT="0" distB="0" distL="0" distR="0" wp14:anchorId="3F7C0514" wp14:editId="42C3342C">
                  <wp:extent cx="2730500" cy="1676400"/>
                  <wp:effectExtent l="0" t="0" r="12700" b="0"/>
                  <wp:docPr id="12" name="Picture 12" descr="Macintosh HD:Users:portia:Dropbox:TEM.50:TEM-50 Landscapes:CPR:CPR12.5Landscapedash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ortia:Dropbox:TEM.50:TEM-50 Landscapes:CPR:CPR12.5Landscapedashe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1676400"/>
                          </a:xfrm>
                          <a:prstGeom prst="rect">
                            <a:avLst/>
                          </a:prstGeom>
                          <a:noFill/>
                          <a:ln>
                            <a:noFill/>
                          </a:ln>
                        </pic:spPr>
                      </pic:pic>
                    </a:graphicData>
                  </a:graphic>
                </wp:inline>
              </w:drawing>
            </w:r>
          </w:p>
        </w:tc>
        <w:tc>
          <w:tcPr>
            <w:tcW w:w="4338" w:type="dxa"/>
          </w:tcPr>
          <w:p w14:paraId="05200D07" w14:textId="77777777" w:rsidR="00BA60B6" w:rsidRDefault="00BA60B6" w:rsidP="001E64A6">
            <w:pPr>
              <w:jc w:val="both"/>
              <w:rPr>
                <w:b/>
              </w:rPr>
            </w:pPr>
            <w:r>
              <w:rPr>
                <w:b/>
              </w:rPr>
              <w:t>D</w:t>
            </w:r>
            <w:r>
              <w:rPr>
                <w:b/>
                <w:noProof/>
              </w:rPr>
              <w:drawing>
                <wp:inline distT="0" distB="0" distL="0" distR="0" wp14:anchorId="1F21DBCF" wp14:editId="70FA5097">
                  <wp:extent cx="2615148" cy="1576277"/>
                  <wp:effectExtent l="0" t="0" r="1270" b="0"/>
                  <wp:docPr id="7" name="Picture 7" descr="Macintosh HD:Users:portia:Dropbox:TEM.50:TEM-50 Landscapes:CPR:CPRComposi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rtia:Dropbox:TEM.50:TEM-50 Landscapes:CPR:CPRComposit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5565" cy="1576529"/>
                          </a:xfrm>
                          <a:prstGeom prst="rect">
                            <a:avLst/>
                          </a:prstGeom>
                          <a:noFill/>
                          <a:ln>
                            <a:noFill/>
                          </a:ln>
                        </pic:spPr>
                      </pic:pic>
                    </a:graphicData>
                  </a:graphic>
                </wp:inline>
              </w:drawing>
            </w:r>
          </w:p>
        </w:tc>
      </w:tr>
    </w:tbl>
    <w:p w14:paraId="59F101C6" w14:textId="77777777" w:rsidR="00BA60B6" w:rsidRDefault="00BA60B6" w:rsidP="00BA60B6">
      <w:pPr>
        <w:jc w:val="both"/>
        <w:rPr>
          <w:b/>
        </w:rPr>
      </w:pPr>
    </w:p>
    <w:p w14:paraId="0DDDFBE0" w14:textId="7A9D2B30" w:rsidR="00BA60B6" w:rsidRDefault="00BA60B6" w:rsidP="00BA60B6">
      <w:pPr>
        <w:jc w:val="both"/>
        <w:rPr>
          <w:sz w:val="20"/>
        </w:rPr>
      </w:pPr>
      <w:r w:rsidRPr="0011275C">
        <w:rPr>
          <w:b/>
          <w:sz w:val="20"/>
        </w:rPr>
        <w:t xml:space="preserve">Figure 1: </w:t>
      </w:r>
      <w:r w:rsidRPr="0011275C">
        <w:rPr>
          <w:sz w:val="20"/>
        </w:rPr>
        <w:t>Adaptive Landscapes for Cefprozil</w:t>
      </w:r>
      <w:r>
        <w:rPr>
          <w:sz w:val="20"/>
        </w:rPr>
        <w:t xml:space="preserve"> (CPR)</w:t>
      </w:r>
      <w:r w:rsidRPr="0011275C">
        <w:rPr>
          <w:sz w:val="20"/>
        </w:rPr>
        <w:t xml:space="preserve"> at various concentrations: A) 8</w:t>
      </w:r>
      <w:r>
        <w:rPr>
          <w:sz w:val="20"/>
        </w:rPr>
        <w:t>0</w:t>
      </w:r>
      <w:r w:rsidRPr="0011275C">
        <w:rPr>
          <w:rFonts w:ascii="Cambria" w:hAnsi="Cambria"/>
          <w:sz w:val="20"/>
        </w:rPr>
        <w:t>μ</w:t>
      </w:r>
      <w:r w:rsidRPr="0011275C">
        <w:rPr>
          <w:sz w:val="20"/>
        </w:rPr>
        <w:t>g/mL, B) 10</w:t>
      </w:r>
      <w:r>
        <w:rPr>
          <w:sz w:val="20"/>
        </w:rPr>
        <w:t>0</w:t>
      </w:r>
      <w:r w:rsidRPr="0011275C">
        <w:rPr>
          <w:rFonts w:ascii="Cambria" w:hAnsi="Cambria"/>
          <w:sz w:val="20"/>
        </w:rPr>
        <w:t>μ</w:t>
      </w:r>
      <w:r w:rsidRPr="0011275C">
        <w:rPr>
          <w:sz w:val="20"/>
        </w:rPr>
        <w:t>g/mL, C) 12</w:t>
      </w:r>
      <w:r>
        <w:rPr>
          <w:sz w:val="20"/>
        </w:rPr>
        <w:t>8</w:t>
      </w:r>
      <w:r w:rsidRPr="0011275C">
        <w:rPr>
          <w:rFonts w:ascii="Cambria" w:hAnsi="Cambria"/>
          <w:sz w:val="20"/>
        </w:rPr>
        <w:t>μ</w:t>
      </w:r>
      <w:r w:rsidRPr="0011275C">
        <w:rPr>
          <w:sz w:val="20"/>
        </w:rPr>
        <w:t xml:space="preserve">g/mL. Forward arrows signify new </w:t>
      </w:r>
      <w:r>
        <w:rPr>
          <w:sz w:val="20"/>
        </w:rPr>
        <w:t>substitution</w:t>
      </w:r>
      <w:r w:rsidRPr="0011275C">
        <w:rPr>
          <w:sz w:val="20"/>
        </w:rPr>
        <w:t xml:space="preserve">s and backward arrows signify reversions. </w:t>
      </w:r>
      <w:r w:rsidR="00B61B32">
        <w:rPr>
          <w:sz w:val="20"/>
        </w:rPr>
        <w:t>Dashed</w:t>
      </w:r>
      <w:r w:rsidRPr="0011275C">
        <w:rPr>
          <w:sz w:val="20"/>
        </w:rPr>
        <w:t xml:space="preserve"> arrows represent significance with a p-value </w:t>
      </w:r>
      <w:r w:rsidRPr="0011275C">
        <w:rPr>
          <w:rFonts w:ascii="Cambria" w:hAnsi="Cambria"/>
          <w:sz w:val="20"/>
        </w:rPr>
        <w:t>≤</w:t>
      </w:r>
      <w:r w:rsidRPr="0011275C">
        <w:rPr>
          <w:sz w:val="20"/>
        </w:rPr>
        <w:t xml:space="preserve"> 0.05. </w:t>
      </w:r>
      <w:r w:rsidR="00B61B32">
        <w:rPr>
          <w:sz w:val="20"/>
        </w:rPr>
        <w:t>Solid</w:t>
      </w:r>
      <w:r w:rsidRPr="0011275C">
        <w:rPr>
          <w:sz w:val="20"/>
        </w:rPr>
        <w:t xml:space="preserve"> arrows represent non-significance, p-value </w:t>
      </w:r>
      <w:r w:rsidRPr="0011275C">
        <w:rPr>
          <w:rFonts w:ascii="Cambria" w:hAnsi="Cambria"/>
          <w:sz w:val="20"/>
        </w:rPr>
        <w:t>≥</w:t>
      </w:r>
      <w:r w:rsidRPr="0011275C">
        <w:rPr>
          <w:sz w:val="20"/>
        </w:rPr>
        <w:t xml:space="preserve"> 0.05.</w:t>
      </w:r>
      <w:r>
        <w:rPr>
          <w:sz w:val="20"/>
        </w:rPr>
        <w:t xml:space="preserve"> The global optimum</w:t>
      </w:r>
      <w:r w:rsidRPr="000278B3">
        <w:rPr>
          <w:sz w:val="20"/>
        </w:rPr>
        <w:t xml:space="preserve"> </w:t>
      </w:r>
      <w:r>
        <w:rPr>
          <w:sz w:val="20"/>
        </w:rPr>
        <w:t xml:space="preserve">allele </w:t>
      </w:r>
      <w:r w:rsidRPr="000278B3">
        <w:rPr>
          <w:sz w:val="20"/>
        </w:rPr>
        <w:t xml:space="preserve">is highlighted in </w:t>
      </w:r>
      <w:r w:rsidR="00B61B32">
        <w:rPr>
          <w:sz w:val="20"/>
        </w:rPr>
        <w:t>bold</w:t>
      </w:r>
      <w:r w:rsidRPr="0011275C">
        <w:rPr>
          <w:sz w:val="20"/>
        </w:rPr>
        <w:t xml:space="preserve"> D) Composite of all concentrations, </w:t>
      </w:r>
      <w:r w:rsidRPr="00294842">
        <w:rPr>
          <w:sz w:val="20"/>
          <w:szCs w:val="20"/>
        </w:rPr>
        <w:t xml:space="preserve">showing only the arrows that remain in the same direction throughout the three concentrations. </w:t>
      </w:r>
      <w:r>
        <w:rPr>
          <w:sz w:val="20"/>
          <w:szCs w:val="20"/>
        </w:rPr>
        <w:t>We see a</w:t>
      </w:r>
      <w:r w:rsidRPr="00294842">
        <w:rPr>
          <w:sz w:val="20"/>
          <w:szCs w:val="20"/>
        </w:rPr>
        <w:t xml:space="preserve"> triple mutant is the optimum at the highest concentr</w:t>
      </w:r>
      <w:r>
        <w:rPr>
          <w:sz w:val="20"/>
          <w:szCs w:val="20"/>
        </w:rPr>
        <w:t>ation and double mutants as</w:t>
      </w:r>
      <w:r w:rsidRPr="00294842">
        <w:rPr>
          <w:sz w:val="20"/>
          <w:szCs w:val="20"/>
        </w:rPr>
        <w:t xml:space="preserve"> optima at the two lower concentrations. We also observed the largest number of significant differences in growth rates at the middle concentration of 100 </w:t>
      </w:r>
      <w:r w:rsidRPr="00294842">
        <w:rPr>
          <w:rFonts w:ascii="Cambria" w:hAnsi="Cambria"/>
          <w:sz w:val="20"/>
          <w:szCs w:val="20"/>
        </w:rPr>
        <w:t>μ</w:t>
      </w:r>
      <w:r w:rsidRPr="00294842">
        <w:rPr>
          <w:sz w:val="20"/>
          <w:szCs w:val="20"/>
        </w:rPr>
        <w:t>g/mL, which was also the concentration where we observed the greatest number of significant improvements resulting from reversions.</w:t>
      </w:r>
    </w:p>
    <w:p w14:paraId="62FF2E37" w14:textId="77777777" w:rsidR="00BA60B6" w:rsidRDefault="00BA60B6" w:rsidP="00533646">
      <w:pPr>
        <w:jc w:val="both"/>
        <w:rPr>
          <w:b/>
          <w:sz w:val="20"/>
        </w:rPr>
      </w:pPr>
    </w:p>
    <w:p w14:paraId="729CE8CA" w14:textId="77777777" w:rsidR="00BA60B6" w:rsidRDefault="00BA60B6" w:rsidP="00533646">
      <w:pPr>
        <w:jc w:val="both"/>
        <w:rPr>
          <w:b/>
          <w:sz w:val="20"/>
        </w:rPr>
      </w:pPr>
    </w:p>
    <w:p w14:paraId="089B9468" w14:textId="77777777" w:rsidR="00BA60B6" w:rsidRDefault="00BA60B6" w:rsidP="00533646">
      <w:pPr>
        <w:jc w:val="both"/>
        <w:rPr>
          <w:b/>
          <w:sz w:val="20"/>
        </w:rPr>
      </w:pPr>
    </w:p>
    <w:p w14:paraId="5399198B" w14:textId="77777777" w:rsidR="00BA60B6" w:rsidRDefault="00BA60B6" w:rsidP="00533646">
      <w:pPr>
        <w:jc w:val="both"/>
        <w:rPr>
          <w:b/>
          <w:sz w:val="20"/>
        </w:rPr>
      </w:pP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F9ECA9" w14:textId="4AA12C9F" w:rsidR="00435857" w:rsidRDefault="006D1278" w:rsidP="00533646">
      <w:pPr>
        <w:jc w:val="both"/>
        <w:rPr>
          <w:sz w:val="20"/>
        </w:rPr>
      </w:pPr>
      <w:r>
        <w:rPr>
          <w:b/>
          <w:sz w:val="20"/>
        </w:rPr>
        <w:t xml:space="preserve">Figure </w:t>
      </w:r>
      <w:r w:rsidR="00BA60B6">
        <w:rPr>
          <w:b/>
          <w:sz w:val="20"/>
        </w:rPr>
        <w:t>2</w:t>
      </w:r>
      <w:r>
        <w:rPr>
          <w:b/>
          <w:sz w:val="20"/>
        </w:rPr>
        <w:t xml:space="preserve">: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727F742E" w14:textId="77777777" w:rsidR="00BA60B6" w:rsidRDefault="00BA60B6" w:rsidP="00533646">
      <w:pPr>
        <w:jc w:val="both"/>
        <w:rPr>
          <w:sz w:val="20"/>
        </w:rPr>
      </w:pPr>
    </w:p>
    <w:p w14:paraId="1E98FD74" w14:textId="77777777" w:rsidR="00BA60B6" w:rsidRPr="00695912" w:rsidRDefault="00BA60B6" w:rsidP="00533646">
      <w:pPr>
        <w:jc w:val="both"/>
        <w:rPr>
          <w:b/>
          <w:sz w:val="20"/>
        </w:rPr>
      </w:pPr>
    </w:p>
    <w:p w14:paraId="01974115" w14:textId="431865E4" w:rsidR="00AE6FBC" w:rsidRDefault="00412BB4" w:rsidP="00EC766D">
      <w:pPr>
        <w:jc w:val="both"/>
      </w:pPr>
      <w:r>
        <w:br w:type="page"/>
      </w:r>
      <w:r w:rsidR="00AE6FBC" w:rsidDel="00AE6FBC">
        <w:rPr>
          <w:b/>
        </w:rPr>
        <w:t xml:space="preserve"> </w:t>
      </w:r>
    </w:p>
    <w:p w14:paraId="4DAEC91A" w14:textId="77777777" w:rsidR="00797ED3" w:rsidRPr="00797ED3" w:rsidRDefault="00AE6FBC" w:rsidP="00797ED3">
      <w:pPr>
        <w:jc w:val="center"/>
        <w:rPr>
          <w:rFonts w:ascii="Cambria" w:hAnsi="Cambria"/>
          <w:noProof/>
        </w:rPr>
      </w:pPr>
      <w:r>
        <w:fldChar w:fldCharType="begin"/>
      </w:r>
      <w:r>
        <w:instrText xml:space="preserve"> ADDIN EN.REFLIST </w:instrText>
      </w:r>
      <w:r>
        <w:fldChar w:fldCharType="separate"/>
      </w:r>
      <w:r w:rsidR="00797ED3" w:rsidRPr="00797ED3">
        <w:rPr>
          <w:rFonts w:ascii="Cambria" w:hAnsi="Cambria"/>
          <w:noProof/>
        </w:rPr>
        <w:t>References</w:t>
      </w:r>
    </w:p>
    <w:p w14:paraId="6F808FA6" w14:textId="77777777" w:rsidR="00797ED3" w:rsidRPr="00797ED3" w:rsidRDefault="00797ED3" w:rsidP="00797ED3">
      <w:pPr>
        <w:jc w:val="center"/>
        <w:rPr>
          <w:rFonts w:ascii="Cambria" w:hAnsi="Cambria"/>
          <w:noProof/>
        </w:rPr>
      </w:pPr>
    </w:p>
    <w:p w14:paraId="3D837587" w14:textId="77777777" w:rsidR="00797ED3" w:rsidRDefault="00797ED3" w:rsidP="00797ED3">
      <w:pPr>
        <w:ind w:left="720" w:hanging="720"/>
        <w:jc w:val="both"/>
        <w:rPr>
          <w:rFonts w:ascii="Cambria" w:hAnsi="Cambria"/>
          <w:noProof/>
        </w:rPr>
      </w:pPr>
      <w:bookmarkStart w:id="3" w:name="_ENREF_1"/>
      <w:r>
        <w:rPr>
          <w:rFonts w:ascii="Cambria" w:hAnsi="Cambria"/>
          <w:noProof/>
        </w:rPr>
        <w:t>1. Hughes D, Andersson DI (2012) Selection of resistance at lethal and non-lethal antibiotic concentrations. Current opinion in microbiology 15: 555-560.</w:t>
      </w:r>
      <w:bookmarkEnd w:id="3"/>
    </w:p>
    <w:p w14:paraId="119F81AF" w14:textId="77777777" w:rsidR="00797ED3" w:rsidRDefault="00797ED3" w:rsidP="00797ED3">
      <w:pPr>
        <w:ind w:left="720" w:hanging="720"/>
        <w:jc w:val="both"/>
        <w:rPr>
          <w:rFonts w:ascii="Cambria" w:hAnsi="Cambria"/>
          <w:noProof/>
        </w:rPr>
      </w:pPr>
      <w:bookmarkStart w:id="4" w:name="_ENREF_2"/>
      <w:r>
        <w:rPr>
          <w:rFonts w:ascii="Cambria" w:hAnsi="Cambria"/>
          <w:noProof/>
        </w:rPr>
        <w:t>2. Gullberg E, Cao S, Berg OG, Ilback C, Sandegren L, et al. (2011) Selection of resistant bacteria at very low antibiotic concentrations. PLoS pathogens 7: e1002158.</w:t>
      </w:r>
      <w:bookmarkEnd w:id="4"/>
    </w:p>
    <w:p w14:paraId="17DA0664" w14:textId="77777777" w:rsidR="00797ED3" w:rsidRDefault="00797ED3" w:rsidP="00797ED3">
      <w:pPr>
        <w:ind w:left="720" w:hanging="720"/>
        <w:jc w:val="both"/>
        <w:rPr>
          <w:rFonts w:ascii="Cambria" w:hAnsi="Cambria"/>
          <w:noProof/>
        </w:rPr>
      </w:pPr>
      <w:bookmarkStart w:id="5" w:name="_ENREF_3"/>
      <w:r>
        <w:rPr>
          <w:rFonts w:ascii="Cambria" w:hAnsi="Cambria"/>
          <w:noProof/>
        </w:rPr>
        <w:t>3. Gustafson RH (1991) Use of antibiotics in livestock and human health concerns. Journal of dairy science 74: 1428-1432.</w:t>
      </w:r>
      <w:bookmarkEnd w:id="5"/>
    </w:p>
    <w:p w14:paraId="7E2F7546" w14:textId="77777777" w:rsidR="00797ED3" w:rsidRDefault="00797ED3" w:rsidP="00797ED3">
      <w:pPr>
        <w:ind w:left="720" w:hanging="720"/>
        <w:jc w:val="both"/>
        <w:rPr>
          <w:rFonts w:ascii="Cambria" w:hAnsi="Cambria"/>
          <w:noProof/>
        </w:rPr>
      </w:pPr>
      <w:bookmarkStart w:id="6" w:name="_ENREF_4"/>
      <w:r>
        <w:rPr>
          <w:rFonts w:ascii="Cambria" w:hAnsi="Cambria"/>
          <w:noProof/>
        </w:rPr>
        <w:t>4. Wegener HC (2003) Antibiotics in animal feed and their role in resistance development. Current opinion in microbiology 6: 439-445.</w:t>
      </w:r>
      <w:bookmarkEnd w:id="6"/>
    </w:p>
    <w:p w14:paraId="6431E477" w14:textId="77777777" w:rsidR="00797ED3" w:rsidRDefault="00797ED3" w:rsidP="00797ED3">
      <w:pPr>
        <w:ind w:left="720" w:hanging="720"/>
        <w:jc w:val="both"/>
        <w:rPr>
          <w:rFonts w:ascii="Cambria" w:hAnsi="Cambria"/>
          <w:noProof/>
        </w:rPr>
      </w:pPr>
      <w:bookmarkStart w:id="7" w:name="_ENREF_5"/>
      <w:r>
        <w:rPr>
          <w:rFonts w:ascii="Cambria" w:hAnsi="Cambria"/>
          <w:noProof/>
        </w:rPr>
        <w:t>5. Kolpin DW, Skopec M, Meyer MT, Furlong ET, Zaugg SD (2004) Urban contribution of pharmaceuticals and other organic wastewater contaminants to streams during differing flow conditions. The Science of the total environment 328: 119-130.</w:t>
      </w:r>
      <w:bookmarkEnd w:id="7"/>
    </w:p>
    <w:p w14:paraId="23219383" w14:textId="77777777" w:rsidR="00797ED3" w:rsidRDefault="00797ED3" w:rsidP="00797ED3">
      <w:pPr>
        <w:ind w:left="720" w:hanging="720"/>
        <w:jc w:val="both"/>
        <w:rPr>
          <w:rFonts w:ascii="Cambria" w:hAnsi="Cambria"/>
          <w:noProof/>
        </w:rPr>
      </w:pPr>
      <w:bookmarkStart w:id="8" w:name="_ENREF_6"/>
      <w:r>
        <w:rPr>
          <w:rFonts w:ascii="Cambria" w:hAnsi="Cambria"/>
          <w:noProof/>
        </w:rPr>
        <w:t>6. Watkinson AJ, Murby EJ, Kolpin DW, Costanzo SD (2009) The occurrence of antibiotics in an urban watershed: from wastewater to drinking water. The Science of the total environment 407: 2711-2723.</w:t>
      </w:r>
      <w:bookmarkEnd w:id="8"/>
    </w:p>
    <w:p w14:paraId="0893D4AE" w14:textId="77777777" w:rsidR="00797ED3" w:rsidRDefault="00797ED3" w:rsidP="00797ED3">
      <w:pPr>
        <w:ind w:left="720" w:hanging="720"/>
        <w:jc w:val="both"/>
        <w:rPr>
          <w:rFonts w:ascii="Cambria" w:hAnsi="Cambria"/>
          <w:noProof/>
        </w:rPr>
      </w:pPr>
      <w:bookmarkStart w:id="9" w:name="_ENREF_7"/>
      <w:r>
        <w:rPr>
          <w:rFonts w:ascii="Cambria" w:hAnsi="Cambria"/>
          <w:noProof/>
        </w:rPr>
        <w:t>7. Blazquez J, Couce A, Rodriguez-Beltran J, Rodriguez-Rojas A (2012) Antimicrobials as promoters of genetic variation. Current opinion in microbiology 15: 561-569.</w:t>
      </w:r>
      <w:bookmarkEnd w:id="9"/>
    </w:p>
    <w:p w14:paraId="5A07DB46" w14:textId="77777777" w:rsidR="00797ED3" w:rsidRDefault="00797ED3" w:rsidP="00797ED3">
      <w:pPr>
        <w:ind w:left="720" w:hanging="720"/>
        <w:jc w:val="both"/>
        <w:rPr>
          <w:rFonts w:ascii="Cambria" w:hAnsi="Cambria"/>
          <w:noProof/>
        </w:rPr>
      </w:pPr>
      <w:bookmarkStart w:id="10" w:name="_ENREF_8"/>
      <w:r>
        <w:rPr>
          <w:rFonts w:ascii="Cambria" w:hAnsi="Cambria"/>
          <w:noProof/>
        </w:rPr>
        <w:t>8. Guthrie VB, Allen J, Camps M, Karchin R (2011) Network models of TEM beta-lactamase mutations coevolving under antibiotic selection show modular structure and anticipate evolutionary trajectories. PLoS computational biology 7: e1002184.</w:t>
      </w:r>
      <w:bookmarkEnd w:id="10"/>
    </w:p>
    <w:p w14:paraId="088CE02F" w14:textId="77777777" w:rsidR="00797ED3" w:rsidRDefault="00797ED3" w:rsidP="00797ED3">
      <w:pPr>
        <w:ind w:left="720" w:hanging="720"/>
        <w:jc w:val="both"/>
        <w:rPr>
          <w:rFonts w:ascii="Cambria" w:hAnsi="Cambria"/>
          <w:noProof/>
        </w:rPr>
      </w:pPr>
      <w:bookmarkStart w:id="11" w:name="_ENREF_9"/>
      <w:r>
        <w:rPr>
          <w:rFonts w:ascii="Cambria" w:hAnsi="Cambria"/>
          <w:noProof/>
        </w:rPr>
        <w:t>9. Bradford PA (2001) Extended-spectrum beta-lactamases in the 21st century: characterization, epidemiology, and detection of this important resistance threat. Clinical microbiology reviews 14: 933-951, table of contents.</w:t>
      </w:r>
      <w:bookmarkEnd w:id="11"/>
    </w:p>
    <w:p w14:paraId="52705B99" w14:textId="77777777" w:rsidR="00797ED3" w:rsidRDefault="00797ED3" w:rsidP="00797ED3">
      <w:pPr>
        <w:ind w:left="720" w:hanging="720"/>
        <w:jc w:val="both"/>
        <w:rPr>
          <w:rFonts w:ascii="Cambria" w:hAnsi="Cambria"/>
          <w:noProof/>
        </w:rPr>
      </w:pPr>
      <w:bookmarkStart w:id="12" w:name="_ENREF_10"/>
      <w:r>
        <w:rPr>
          <w:rFonts w:ascii="Cambria" w:hAnsi="Cambria"/>
          <w:noProof/>
        </w:rPr>
        <w:t>10. Sirot D, Sirot J, Labia R, Morand A, Courvalin P, et al. (1987) Transferable resistance to third-generation cephalosporins in clinical isolates of Klebsiella pneumoniae: identification of CTX-1, a novel beta-lactamase. The Journal of antimicrobial chemotherapy 20: 323-334.</w:t>
      </w:r>
      <w:bookmarkEnd w:id="12"/>
    </w:p>
    <w:p w14:paraId="76C323B2" w14:textId="77777777" w:rsidR="00797ED3" w:rsidRDefault="00797ED3" w:rsidP="00797ED3">
      <w:pPr>
        <w:ind w:left="720" w:hanging="720"/>
        <w:jc w:val="both"/>
        <w:rPr>
          <w:rFonts w:ascii="Cambria" w:hAnsi="Cambria"/>
          <w:noProof/>
        </w:rPr>
      </w:pPr>
      <w:bookmarkStart w:id="13" w:name="_ENREF_11"/>
      <w:r>
        <w:rPr>
          <w:rFonts w:ascii="Cambria" w:hAnsi="Cambria"/>
          <w:noProof/>
        </w:rPr>
        <w:t>11. Vedel G, Belaaouaj A, Gilly L, Labia R, Philippon A, et al. (1992) Clinical isolates of Escherichia coli producing TRI beta-lactamases: novel TEM-enzymes conferring resistance to beta-lactamase inhibitors. The Journal of antimicrobial chemotherapy 30: 449-462.</w:t>
      </w:r>
      <w:bookmarkEnd w:id="13"/>
    </w:p>
    <w:p w14:paraId="3D54C706" w14:textId="77777777" w:rsidR="00797ED3" w:rsidRDefault="00797ED3" w:rsidP="00797ED3">
      <w:pPr>
        <w:ind w:left="720" w:hanging="720"/>
        <w:jc w:val="both"/>
        <w:rPr>
          <w:rFonts w:ascii="Cambria" w:hAnsi="Cambria"/>
          <w:noProof/>
        </w:rPr>
      </w:pPr>
      <w:bookmarkStart w:id="14" w:name="_ENREF_12"/>
      <w:r>
        <w:rPr>
          <w:rFonts w:ascii="Cambria" w:hAnsi="Cambria"/>
          <w:noProof/>
        </w:rPr>
        <w:t>12. Sirot D, Recule C, Chaibi EB, Bret L, Croize J, et al. (1997) A complex mutant of TEM-1 beta-lactamase with mutations encountered in both IRT-4 and extended-spectrum TEM-15, produced by an Escherichia coli clinical isolate. Antimicrobial agents and chemotherapy 41: 1322-1325.</w:t>
      </w:r>
      <w:bookmarkEnd w:id="14"/>
    </w:p>
    <w:p w14:paraId="4D95AF53" w14:textId="77777777" w:rsidR="00797ED3" w:rsidRDefault="00797ED3" w:rsidP="00797ED3">
      <w:pPr>
        <w:ind w:left="720" w:hanging="720"/>
        <w:jc w:val="both"/>
        <w:rPr>
          <w:rFonts w:ascii="Cambria" w:hAnsi="Cambria"/>
          <w:noProof/>
        </w:rPr>
      </w:pPr>
      <w:bookmarkStart w:id="15" w:name="_ENREF_13"/>
      <w:r>
        <w:rPr>
          <w:rFonts w:ascii="Cambria" w:hAnsi="Cambria"/>
          <w:noProof/>
        </w:rPr>
        <w:t>13. Robin F, Delmas J, Machado E, Bouchon B, Peixe L, et al. (2011) Characterization of the Novel CMT Enzyme TEM-154. Antimicrobial agents and chemotherapy 55: 1262-1265.</w:t>
      </w:r>
      <w:bookmarkEnd w:id="15"/>
    </w:p>
    <w:p w14:paraId="4A2DFDE9" w14:textId="77777777" w:rsidR="00797ED3" w:rsidRDefault="00797ED3" w:rsidP="00797ED3">
      <w:pPr>
        <w:ind w:left="720" w:hanging="720"/>
        <w:jc w:val="both"/>
        <w:rPr>
          <w:rFonts w:ascii="Cambria" w:hAnsi="Cambria"/>
          <w:noProof/>
        </w:rPr>
      </w:pPr>
      <w:bookmarkStart w:id="16" w:name="_ENREF_14"/>
      <w:r>
        <w:rPr>
          <w:rFonts w:ascii="Cambria" w:hAnsi="Cambria"/>
          <w:noProof/>
        </w:rPr>
        <w:t>14. Goulart CP, Mahmudi M, Crona KA, Jacobs SD, Kallmann M, et al. (2013) Designing antibiotic cycling strategies by determining and understanding local adaptive landscapes. PloS one 8: e56040.</w:t>
      </w:r>
      <w:bookmarkEnd w:id="16"/>
    </w:p>
    <w:p w14:paraId="05E0F1F5" w14:textId="77777777" w:rsidR="00797ED3" w:rsidRDefault="00797ED3" w:rsidP="00797ED3">
      <w:pPr>
        <w:ind w:left="720" w:hanging="720"/>
        <w:jc w:val="both"/>
        <w:rPr>
          <w:rFonts w:ascii="Cambria" w:hAnsi="Cambria"/>
          <w:noProof/>
        </w:rPr>
      </w:pPr>
      <w:bookmarkStart w:id="17" w:name="_ENREF_15"/>
      <w:r>
        <w:rPr>
          <w:rFonts w:ascii="Cambria" w:hAnsi="Cambria"/>
          <w:noProof/>
        </w:rPr>
        <w:t>15. Chaibi EB, Sirot D, Paul G, Labia R (1999) Inhibitor-resistant TEM beta-lactamases: phenotypic, genetic and biochemical characteristics. The Journal of antimicrobial chemotherapy 43: 447-458.</w:t>
      </w:r>
      <w:bookmarkEnd w:id="17"/>
    </w:p>
    <w:p w14:paraId="39AA35E8" w14:textId="77777777" w:rsidR="00797ED3" w:rsidRDefault="00797ED3" w:rsidP="00797ED3">
      <w:pPr>
        <w:ind w:left="720" w:hanging="720"/>
        <w:jc w:val="both"/>
        <w:rPr>
          <w:rFonts w:ascii="Cambria" w:hAnsi="Cambria"/>
          <w:noProof/>
        </w:rPr>
      </w:pPr>
      <w:bookmarkStart w:id="18" w:name="_ENREF_16"/>
      <w:r>
        <w:rPr>
          <w:rFonts w:ascii="Cambria" w:hAnsi="Cambria"/>
          <w:noProof/>
        </w:rPr>
        <w:t>16. Kondrashov FA, Kondrashov AS (2001) Multidimensional epistasis and the disadvantage of sex. Proceedings of the National Academy of Sciences of the United States of America 98: 12089-12092.</w:t>
      </w:r>
      <w:bookmarkEnd w:id="18"/>
    </w:p>
    <w:p w14:paraId="7E3F6E6B" w14:textId="77777777" w:rsidR="00797ED3" w:rsidRDefault="00797ED3" w:rsidP="00797ED3">
      <w:pPr>
        <w:ind w:left="720" w:hanging="720"/>
        <w:jc w:val="both"/>
        <w:rPr>
          <w:rFonts w:ascii="Cambria" w:hAnsi="Cambria"/>
          <w:noProof/>
        </w:rPr>
      </w:pPr>
      <w:bookmarkStart w:id="19" w:name="_ENREF_17"/>
      <w:r>
        <w:rPr>
          <w:rFonts w:ascii="Cambria" w:hAnsi="Cambria"/>
          <w:noProof/>
        </w:rPr>
        <w:t>17. Salverda ML, Dellus E, Gorter FA, Debets AJ, van der Oost J, et al. (2011) Initial mutations direct alternative pathways of protein evolution. PLoS genetics 7: e1001321.</w:t>
      </w:r>
      <w:bookmarkEnd w:id="19"/>
    </w:p>
    <w:p w14:paraId="3DB6E092" w14:textId="77777777" w:rsidR="00797ED3" w:rsidRDefault="00797ED3" w:rsidP="00797ED3">
      <w:pPr>
        <w:ind w:left="720" w:hanging="720"/>
        <w:jc w:val="both"/>
        <w:rPr>
          <w:rFonts w:ascii="Cambria" w:hAnsi="Cambria"/>
          <w:noProof/>
        </w:rPr>
      </w:pPr>
      <w:bookmarkStart w:id="20" w:name="_ENREF_18"/>
      <w:r>
        <w:rPr>
          <w:rFonts w:ascii="Cambria" w:hAnsi="Cambria"/>
          <w:noProof/>
        </w:rPr>
        <w:t>18. Schenk MF, Szendro IG, Salverda ML, Krug J, de Visser JA (2013) Patterns of Epistasis between beneficial mutations in an antibiotic resistance gene. Molecular biology and evolution 30: 1779-1787.</w:t>
      </w:r>
      <w:bookmarkEnd w:id="20"/>
    </w:p>
    <w:p w14:paraId="37C82B1E" w14:textId="77777777" w:rsidR="00797ED3" w:rsidRDefault="00797ED3" w:rsidP="00797ED3">
      <w:pPr>
        <w:ind w:left="720" w:hanging="720"/>
        <w:jc w:val="both"/>
        <w:rPr>
          <w:rFonts w:ascii="Cambria" w:hAnsi="Cambria"/>
          <w:noProof/>
        </w:rPr>
      </w:pPr>
      <w:bookmarkStart w:id="21" w:name="_ENREF_19"/>
      <w:r>
        <w:rPr>
          <w:rFonts w:ascii="Cambria" w:hAnsi="Cambria"/>
          <w:noProof/>
        </w:rPr>
        <w:t>19. Poon A, Chao L (2005) The rate of compensatory mutation in the DNA bacteriophage phiX174. Genetics 170: 989-999.</w:t>
      </w:r>
      <w:bookmarkEnd w:id="21"/>
    </w:p>
    <w:p w14:paraId="1776C7E3" w14:textId="77777777" w:rsidR="00797ED3" w:rsidRDefault="00797ED3" w:rsidP="00797ED3">
      <w:pPr>
        <w:ind w:left="720" w:hanging="720"/>
        <w:jc w:val="both"/>
        <w:rPr>
          <w:rFonts w:ascii="Cambria" w:hAnsi="Cambria"/>
          <w:noProof/>
        </w:rPr>
      </w:pPr>
      <w:bookmarkStart w:id="22" w:name="_ENREF_20"/>
      <w:r>
        <w:rPr>
          <w:rFonts w:ascii="Cambria" w:hAnsi="Cambria"/>
          <w:noProof/>
        </w:rPr>
        <w:t>20. Gillespie JH, Turelli M (1989) Genotype-environment interactions and the maintenance of polygenic variation. Genetics 121: 129-138.</w:t>
      </w:r>
      <w:bookmarkEnd w:id="22"/>
    </w:p>
    <w:p w14:paraId="004A0BAF" w14:textId="77777777" w:rsidR="00797ED3" w:rsidRDefault="00797ED3" w:rsidP="00797ED3">
      <w:pPr>
        <w:ind w:left="720" w:hanging="720"/>
        <w:jc w:val="both"/>
        <w:rPr>
          <w:rFonts w:ascii="Cambria" w:hAnsi="Cambria"/>
          <w:noProof/>
        </w:rPr>
      </w:pPr>
      <w:bookmarkStart w:id="23" w:name="_ENREF_21"/>
      <w:r>
        <w:rPr>
          <w:rFonts w:ascii="Cambria" w:hAnsi="Cambria"/>
          <w:noProof/>
        </w:rPr>
        <w:t>21. Remold SK, Lenski RE (2001) Contribution of individual random mutations to genotype-by-environment interactions in Escherichia coli. Proceedings of the National Academy of Sciences of the United States of America 98: 11388-11393.</w:t>
      </w:r>
      <w:bookmarkEnd w:id="23"/>
    </w:p>
    <w:p w14:paraId="6344BED3" w14:textId="77777777" w:rsidR="00797ED3" w:rsidRDefault="00797ED3" w:rsidP="00797ED3">
      <w:pPr>
        <w:ind w:left="720" w:hanging="720"/>
        <w:jc w:val="both"/>
        <w:rPr>
          <w:rFonts w:ascii="Cambria" w:hAnsi="Cambria"/>
          <w:noProof/>
        </w:rPr>
      </w:pPr>
      <w:bookmarkStart w:id="24" w:name="_ENREF_22"/>
      <w:r>
        <w:rPr>
          <w:rFonts w:ascii="Cambria" w:hAnsi="Cambria"/>
          <w:noProof/>
        </w:rPr>
        <w:t>22. Hall BG, Acar H, Nandipati A, Barlow M (2013) Growth Rates Made Easy. Molecular biology and evolution.</w:t>
      </w:r>
      <w:bookmarkEnd w:id="24"/>
    </w:p>
    <w:p w14:paraId="31B941A3" w14:textId="58CD9E74" w:rsidR="00797ED3" w:rsidRDefault="00797ED3" w:rsidP="00797ED3">
      <w:pPr>
        <w:jc w:val="both"/>
        <w:rPr>
          <w:rFonts w:ascii="Cambria" w:hAnsi="Cambria"/>
          <w:noProof/>
        </w:rPr>
      </w:pPr>
    </w:p>
    <w:p w14:paraId="74B7B2D7" w14:textId="1016E0B5" w:rsidR="003E7EE3" w:rsidRPr="00660B42" w:rsidRDefault="00AE6FBC" w:rsidP="00797ED3">
      <w:pPr>
        <w:widowControl w:val="0"/>
        <w:autoSpaceDE w:val="0"/>
        <w:autoSpaceDN w:val="0"/>
        <w:adjustRightInd w:val="0"/>
      </w:pPr>
      <w:r>
        <w:fldChar w:fldCharType="end"/>
      </w:r>
    </w:p>
    <w:sectPr w:rsidR="003E7EE3" w:rsidRPr="00660B42" w:rsidSect="009D2C9A">
      <w:footerReference w:type="even" r:id="rId13"/>
      <w:footerReference w:type="default" r:id="rId14"/>
      <w:head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6677BF" w:rsidRDefault="006677BF" w:rsidP="00287783">
      <w:r>
        <w:separator/>
      </w:r>
    </w:p>
  </w:endnote>
  <w:endnote w:type="continuationSeparator" w:id="0">
    <w:p w14:paraId="0AA280D9" w14:textId="77777777" w:rsidR="006677BF" w:rsidRDefault="006677BF"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6677BF" w:rsidRDefault="006677BF"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6677BF" w:rsidRDefault="006677BF"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6677BF" w:rsidRDefault="006677BF"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2D0D">
      <w:rPr>
        <w:rStyle w:val="PageNumber"/>
        <w:noProof/>
      </w:rPr>
      <w:t>7</w:t>
    </w:r>
    <w:r>
      <w:rPr>
        <w:rStyle w:val="PageNumber"/>
      </w:rPr>
      <w:fldChar w:fldCharType="end"/>
    </w:r>
  </w:p>
  <w:p w14:paraId="41A46265" w14:textId="156C9296" w:rsidR="006677BF" w:rsidRDefault="006677BF"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6677BF" w:rsidRDefault="006677BF" w:rsidP="00287783">
      <w:r>
        <w:separator/>
      </w:r>
    </w:p>
  </w:footnote>
  <w:footnote w:type="continuationSeparator" w:id="0">
    <w:p w14:paraId="59814880" w14:textId="77777777" w:rsidR="006677BF" w:rsidRDefault="006677BF"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6677BF" w:rsidRDefault="006677BF"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record-ids&gt;&lt;/item&gt;&lt;/Libraries&gt;"/>
  </w:docVars>
  <w:rsids>
    <w:rsidRoot w:val="00660B42"/>
    <w:rsid w:val="00013BA6"/>
    <w:rsid w:val="00021E6C"/>
    <w:rsid w:val="00027737"/>
    <w:rsid w:val="000278B3"/>
    <w:rsid w:val="00031872"/>
    <w:rsid w:val="00041542"/>
    <w:rsid w:val="00042DC5"/>
    <w:rsid w:val="000432B0"/>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C1983"/>
    <w:rsid w:val="000D061D"/>
    <w:rsid w:val="000D2354"/>
    <w:rsid w:val="000E2C08"/>
    <w:rsid w:val="000E433F"/>
    <w:rsid w:val="000E6156"/>
    <w:rsid w:val="000F217C"/>
    <w:rsid w:val="000F4758"/>
    <w:rsid w:val="000F7EEE"/>
    <w:rsid w:val="00107251"/>
    <w:rsid w:val="0011275C"/>
    <w:rsid w:val="00122C50"/>
    <w:rsid w:val="001308CD"/>
    <w:rsid w:val="00135DBB"/>
    <w:rsid w:val="00150618"/>
    <w:rsid w:val="00154D24"/>
    <w:rsid w:val="00155659"/>
    <w:rsid w:val="00157F5E"/>
    <w:rsid w:val="00161516"/>
    <w:rsid w:val="00164E0F"/>
    <w:rsid w:val="001655AF"/>
    <w:rsid w:val="00170B58"/>
    <w:rsid w:val="0017654E"/>
    <w:rsid w:val="00193A75"/>
    <w:rsid w:val="001968B1"/>
    <w:rsid w:val="001A0BA5"/>
    <w:rsid w:val="001A4CAD"/>
    <w:rsid w:val="001A5C98"/>
    <w:rsid w:val="001B0F60"/>
    <w:rsid w:val="001B1914"/>
    <w:rsid w:val="001B614C"/>
    <w:rsid w:val="001C1A0F"/>
    <w:rsid w:val="001C580B"/>
    <w:rsid w:val="001C7132"/>
    <w:rsid w:val="001D7F5F"/>
    <w:rsid w:val="001E64A6"/>
    <w:rsid w:val="001F6A88"/>
    <w:rsid w:val="001F7871"/>
    <w:rsid w:val="001F7C1B"/>
    <w:rsid w:val="00210BD3"/>
    <w:rsid w:val="00212ADD"/>
    <w:rsid w:val="00224DD4"/>
    <w:rsid w:val="00232640"/>
    <w:rsid w:val="0024252A"/>
    <w:rsid w:val="00242CE3"/>
    <w:rsid w:val="0024473E"/>
    <w:rsid w:val="00256644"/>
    <w:rsid w:val="00260C04"/>
    <w:rsid w:val="00272D0D"/>
    <w:rsid w:val="00275E4E"/>
    <w:rsid w:val="00277D3D"/>
    <w:rsid w:val="00283F51"/>
    <w:rsid w:val="00287783"/>
    <w:rsid w:val="00293A1F"/>
    <w:rsid w:val="002968EA"/>
    <w:rsid w:val="002B15F6"/>
    <w:rsid w:val="002C2D28"/>
    <w:rsid w:val="002D1D51"/>
    <w:rsid w:val="002D507C"/>
    <w:rsid w:val="002E37E4"/>
    <w:rsid w:val="002E7060"/>
    <w:rsid w:val="002F7C6E"/>
    <w:rsid w:val="002F7DE0"/>
    <w:rsid w:val="003045E1"/>
    <w:rsid w:val="00315F31"/>
    <w:rsid w:val="00317A8B"/>
    <w:rsid w:val="00321792"/>
    <w:rsid w:val="0032398D"/>
    <w:rsid w:val="0032452B"/>
    <w:rsid w:val="00333595"/>
    <w:rsid w:val="0034034C"/>
    <w:rsid w:val="00351EB2"/>
    <w:rsid w:val="00356C97"/>
    <w:rsid w:val="00361964"/>
    <w:rsid w:val="003739A7"/>
    <w:rsid w:val="0038586E"/>
    <w:rsid w:val="00391A0F"/>
    <w:rsid w:val="003960E2"/>
    <w:rsid w:val="003A2178"/>
    <w:rsid w:val="003A7C6E"/>
    <w:rsid w:val="003B18D1"/>
    <w:rsid w:val="003B418F"/>
    <w:rsid w:val="003C1AAE"/>
    <w:rsid w:val="003D1CF1"/>
    <w:rsid w:val="003E7EE3"/>
    <w:rsid w:val="003F0AE4"/>
    <w:rsid w:val="003F1478"/>
    <w:rsid w:val="00412BB4"/>
    <w:rsid w:val="0042001F"/>
    <w:rsid w:val="00427E43"/>
    <w:rsid w:val="00435857"/>
    <w:rsid w:val="00436B05"/>
    <w:rsid w:val="004414A5"/>
    <w:rsid w:val="00441C1C"/>
    <w:rsid w:val="00445C28"/>
    <w:rsid w:val="0044691C"/>
    <w:rsid w:val="004567E4"/>
    <w:rsid w:val="00461D1A"/>
    <w:rsid w:val="00464E8A"/>
    <w:rsid w:val="0047445B"/>
    <w:rsid w:val="0047619A"/>
    <w:rsid w:val="00476C73"/>
    <w:rsid w:val="00481348"/>
    <w:rsid w:val="004848F3"/>
    <w:rsid w:val="00493D18"/>
    <w:rsid w:val="00495700"/>
    <w:rsid w:val="004A7D23"/>
    <w:rsid w:val="004B25A2"/>
    <w:rsid w:val="004B3938"/>
    <w:rsid w:val="004D0317"/>
    <w:rsid w:val="00501C47"/>
    <w:rsid w:val="005056ED"/>
    <w:rsid w:val="00505998"/>
    <w:rsid w:val="00506329"/>
    <w:rsid w:val="005121B0"/>
    <w:rsid w:val="005135FF"/>
    <w:rsid w:val="00516E36"/>
    <w:rsid w:val="00521951"/>
    <w:rsid w:val="00522773"/>
    <w:rsid w:val="00524A50"/>
    <w:rsid w:val="005323E9"/>
    <w:rsid w:val="00533646"/>
    <w:rsid w:val="00546EA9"/>
    <w:rsid w:val="00556F1F"/>
    <w:rsid w:val="00566FDD"/>
    <w:rsid w:val="005720A0"/>
    <w:rsid w:val="00572BA4"/>
    <w:rsid w:val="00574FB8"/>
    <w:rsid w:val="00575176"/>
    <w:rsid w:val="00580A9C"/>
    <w:rsid w:val="0059193F"/>
    <w:rsid w:val="005D02BE"/>
    <w:rsid w:val="005E12A5"/>
    <w:rsid w:val="005E1E19"/>
    <w:rsid w:val="005F5BDD"/>
    <w:rsid w:val="005F719E"/>
    <w:rsid w:val="00611274"/>
    <w:rsid w:val="00611F38"/>
    <w:rsid w:val="00614F0F"/>
    <w:rsid w:val="00615CD3"/>
    <w:rsid w:val="00616913"/>
    <w:rsid w:val="006176F4"/>
    <w:rsid w:val="006232A2"/>
    <w:rsid w:val="00623FED"/>
    <w:rsid w:val="00636970"/>
    <w:rsid w:val="00637FAA"/>
    <w:rsid w:val="00644667"/>
    <w:rsid w:val="0065497E"/>
    <w:rsid w:val="00660B42"/>
    <w:rsid w:val="00661EA8"/>
    <w:rsid w:val="00666498"/>
    <w:rsid w:val="006677BF"/>
    <w:rsid w:val="00682A89"/>
    <w:rsid w:val="006845DA"/>
    <w:rsid w:val="00695912"/>
    <w:rsid w:val="006A6C4B"/>
    <w:rsid w:val="006B76A4"/>
    <w:rsid w:val="006D1278"/>
    <w:rsid w:val="006E08A7"/>
    <w:rsid w:val="006E13AE"/>
    <w:rsid w:val="00715CC1"/>
    <w:rsid w:val="00721B5F"/>
    <w:rsid w:val="00722B97"/>
    <w:rsid w:val="00722F2F"/>
    <w:rsid w:val="00742518"/>
    <w:rsid w:val="00751C3D"/>
    <w:rsid w:val="00754E5E"/>
    <w:rsid w:val="007608BF"/>
    <w:rsid w:val="00764F21"/>
    <w:rsid w:val="00770F2D"/>
    <w:rsid w:val="007767CC"/>
    <w:rsid w:val="007862D0"/>
    <w:rsid w:val="007943F5"/>
    <w:rsid w:val="00796435"/>
    <w:rsid w:val="00797ED3"/>
    <w:rsid w:val="007B09B2"/>
    <w:rsid w:val="007C0548"/>
    <w:rsid w:val="007C2969"/>
    <w:rsid w:val="007C56D7"/>
    <w:rsid w:val="007D0D79"/>
    <w:rsid w:val="007D7409"/>
    <w:rsid w:val="007E2C1E"/>
    <w:rsid w:val="007E6802"/>
    <w:rsid w:val="007F4A87"/>
    <w:rsid w:val="00804DEE"/>
    <w:rsid w:val="00816318"/>
    <w:rsid w:val="00826C90"/>
    <w:rsid w:val="008314A3"/>
    <w:rsid w:val="00834182"/>
    <w:rsid w:val="00845832"/>
    <w:rsid w:val="0087051B"/>
    <w:rsid w:val="0087209C"/>
    <w:rsid w:val="00873D70"/>
    <w:rsid w:val="00874B81"/>
    <w:rsid w:val="00882442"/>
    <w:rsid w:val="00886BF1"/>
    <w:rsid w:val="0088786E"/>
    <w:rsid w:val="008A2B18"/>
    <w:rsid w:val="008A675E"/>
    <w:rsid w:val="008B0D84"/>
    <w:rsid w:val="008B3BD4"/>
    <w:rsid w:val="008B68D8"/>
    <w:rsid w:val="008B6EEB"/>
    <w:rsid w:val="008C15D4"/>
    <w:rsid w:val="008C29C9"/>
    <w:rsid w:val="008C417B"/>
    <w:rsid w:val="008C4CC2"/>
    <w:rsid w:val="008D3138"/>
    <w:rsid w:val="008D4BEF"/>
    <w:rsid w:val="008D66E2"/>
    <w:rsid w:val="008E515E"/>
    <w:rsid w:val="008F6EDC"/>
    <w:rsid w:val="0090437E"/>
    <w:rsid w:val="00925C22"/>
    <w:rsid w:val="00931754"/>
    <w:rsid w:val="00933F7D"/>
    <w:rsid w:val="00934D3E"/>
    <w:rsid w:val="00936A5B"/>
    <w:rsid w:val="00936FB0"/>
    <w:rsid w:val="009423F4"/>
    <w:rsid w:val="009449AB"/>
    <w:rsid w:val="009454F4"/>
    <w:rsid w:val="0096005D"/>
    <w:rsid w:val="009636ED"/>
    <w:rsid w:val="009765D7"/>
    <w:rsid w:val="00980ABA"/>
    <w:rsid w:val="00991863"/>
    <w:rsid w:val="009A373B"/>
    <w:rsid w:val="009B1B25"/>
    <w:rsid w:val="009B37CB"/>
    <w:rsid w:val="009B723D"/>
    <w:rsid w:val="009C5101"/>
    <w:rsid w:val="009C5253"/>
    <w:rsid w:val="009C68C1"/>
    <w:rsid w:val="009D2C9A"/>
    <w:rsid w:val="009D5186"/>
    <w:rsid w:val="009E0344"/>
    <w:rsid w:val="009F445A"/>
    <w:rsid w:val="009F7341"/>
    <w:rsid w:val="009F7E4A"/>
    <w:rsid w:val="00A03AA4"/>
    <w:rsid w:val="00A0763C"/>
    <w:rsid w:val="00A2675F"/>
    <w:rsid w:val="00A31E59"/>
    <w:rsid w:val="00A32151"/>
    <w:rsid w:val="00A33162"/>
    <w:rsid w:val="00A340C0"/>
    <w:rsid w:val="00A41F8A"/>
    <w:rsid w:val="00A4487C"/>
    <w:rsid w:val="00A44F48"/>
    <w:rsid w:val="00A50383"/>
    <w:rsid w:val="00A60EFC"/>
    <w:rsid w:val="00A63312"/>
    <w:rsid w:val="00A66D82"/>
    <w:rsid w:val="00A6759A"/>
    <w:rsid w:val="00A703D8"/>
    <w:rsid w:val="00A706A0"/>
    <w:rsid w:val="00A83D9B"/>
    <w:rsid w:val="00A91015"/>
    <w:rsid w:val="00AA5451"/>
    <w:rsid w:val="00AA64B8"/>
    <w:rsid w:val="00AB627A"/>
    <w:rsid w:val="00AC1EA1"/>
    <w:rsid w:val="00AC3FFC"/>
    <w:rsid w:val="00AD3F44"/>
    <w:rsid w:val="00AD682A"/>
    <w:rsid w:val="00AD7755"/>
    <w:rsid w:val="00AE067B"/>
    <w:rsid w:val="00AE59B3"/>
    <w:rsid w:val="00AE6FBC"/>
    <w:rsid w:val="00AF7442"/>
    <w:rsid w:val="00B07C5D"/>
    <w:rsid w:val="00B07D20"/>
    <w:rsid w:val="00B13F24"/>
    <w:rsid w:val="00B1707A"/>
    <w:rsid w:val="00B175E2"/>
    <w:rsid w:val="00B2047D"/>
    <w:rsid w:val="00B36EE0"/>
    <w:rsid w:val="00B37E98"/>
    <w:rsid w:val="00B40069"/>
    <w:rsid w:val="00B46C5D"/>
    <w:rsid w:val="00B52DCA"/>
    <w:rsid w:val="00B54031"/>
    <w:rsid w:val="00B60953"/>
    <w:rsid w:val="00B61B32"/>
    <w:rsid w:val="00B6350F"/>
    <w:rsid w:val="00B63E3F"/>
    <w:rsid w:val="00B67518"/>
    <w:rsid w:val="00B71F7E"/>
    <w:rsid w:val="00B75624"/>
    <w:rsid w:val="00B812A2"/>
    <w:rsid w:val="00B84F39"/>
    <w:rsid w:val="00B91E15"/>
    <w:rsid w:val="00B92D5B"/>
    <w:rsid w:val="00B931B9"/>
    <w:rsid w:val="00BA60B6"/>
    <w:rsid w:val="00BB78B0"/>
    <w:rsid w:val="00BC43BE"/>
    <w:rsid w:val="00BC6336"/>
    <w:rsid w:val="00BC7393"/>
    <w:rsid w:val="00BD6C00"/>
    <w:rsid w:val="00BE2F5C"/>
    <w:rsid w:val="00C1303C"/>
    <w:rsid w:val="00C44B6D"/>
    <w:rsid w:val="00C45751"/>
    <w:rsid w:val="00C637E1"/>
    <w:rsid w:val="00C6404F"/>
    <w:rsid w:val="00C71A37"/>
    <w:rsid w:val="00C72D07"/>
    <w:rsid w:val="00C73CC2"/>
    <w:rsid w:val="00C81467"/>
    <w:rsid w:val="00C91709"/>
    <w:rsid w:val="00C924BC"/>
    <w:rsid w:val="00CA4B44"/>
    <w:rsid w:val="00CA5B0A"/>
    <w:rsid w:val="00CB209D"/>
    <w:rsid w:val="00CC09B9"/>
    <w:rsid w:val="00CC580A"/>
    <w:rsid w:val="00CD0245"/>
    <w:rsid w:val="00CD591F"/>
    <w:rsid w:val="00CD5BAD"/>
    <w:rsid w:val="00CF4ECB"/>
    <w:rsid w:val="00CF55C7"/>
    <w:rsid w:val="00CF6F45"/>
    <w:rsid w:val="00D00A06"/>
    <w:rsid w:val="00D0102A"/>
    <w:rsid w:val="00D04866"/>
    <w:rsid w:val="00D04DFE"/>
    <w:rsid w:val="00D0566F"/>
    <w:rsid w:val="00D108CC"/>
    <w:rsid w:val="00D17E13"/>
    <w:rsid w:val="00D21280"/>
    <w:rsid w:val="00D222E5"/>
    <w:rsid w:val="00D226ED"/>
    <w:rsid w:val="00D30138"/>
    <w:rsid w:val="00D32B0A"/>
    <w:rsid w:val="00D32BDE"/>
    <w:rsid w:val="00D3719B"/>
    <w:rsid w:val="00D422B7"/>
    <w:rsid w:val="00D51048"/>
    <w:rsid w:val="00D53C63"/>
    <w:rsid w:val="00D574C7"/>
    <w:rsid w:val="00D638A1"/>
    <w:rsid w:val="00D63978"/>
    <w:rsid w:val="00D70831"/>
    <w:rsid w:val="00D71604"/>
    <w:rsid w:val="00D83345"/>
    <w:rsid w:val="00D876DE"/>
    <w:rsid w:val="00D9016F"/>
    <w:rsid w:val="00D91023"/>
    <w:rsid w:val="00D92658"/>
    <w:rsid w:val="00DA3977"/>
    <w:rsid w:val="00DA59D2"/>
    <w:rsid w:val="00DB314B"/>
    <w:rsid w:val="00DB7872"/>
    <w:rsid w:val="00DC7954"/>
    <w:rsid w:val="00DD1397"/>
    <w:rsid w:val="00DD19E1"/>
    <w:rsid w:val="00DD2DD8"/>
    <w:rsid w:val="00DE47F8"/>
    <w:rsid w:val="00DE69D6"/>
    <w:rsid w:val="00DE7525"/>
    <w:rsid w:val="00DF7372"/>
    <w:rsid w:val="00E135D9"/>
    <w:rsid w:val="00E15CEF"/>
    <w:rsid w:val="00E16ED2"/>
    <w:rsid w:val="00E33E2C"/>
    <w:rsid w:val="00E406C1"/>
    <w:rsid w:val="00E40866"/>
    <w:rsid w:val="00E408DA"/>
    <w:rsid w:val="00E44198"/>
    <w:rsid w:val="00E514F5"/>
    <w:rsid w:val="00E5509C"/>
    <w:rsid w:val="00E60637"/>
    <w:rsid w:val="00E61476"/>
    <w:rsid w:val="00E6204C"/>
    <w:rsid w:val="00E62718"/>
    <w:rsid w:val="00E63794"/>
    <w:rsid w:val="00E70802"/>
    <w:rsid w:val="00E852D0"/>
    <w:rsid w:val="00E95B67"/>
    <w:rsid w:val="00EA3EF5"/>
    <w:rsid w:val="00EA46B3"/>
    <w:rsid w:val="00EB0F15"/>
    <w:rsid w:val="00EB545B"/>
    <w:rsid w:val="00EC1265"/>
    <w:rsid w:val="00EC1CDA"/>
    <w:rsid w:val="00EC60C6"/>
    <w:rsid w:val="00EC766D"/>
    <w:rsid w:val="00EC7F4E"/>
    <w:rsid w:val="00ED1C78"/>
    <w:rsid w:val="00ED40E9"/>
    <w:rsid w:val="00EE0B89"/>
    <w:rsid w:val="00EE3E38"/>
    <w:rsid w:val="00EE797A"/>
    <w:rsid w:val="00EE7A61"/>
    <w:rsid w:val="00EE7C91"/>
    <w:rsid w:val="00EF054D"/>
    <w:rsid w:val="00EF19D0"/>
    <w:rsid w:val="00EF658F"/>
    <w:rsid w:val="00F04169"/>
    <w:rsid w:val="00F0474A"/>
    <w:rsid w:val="00F06C64"/>
    <w:rsid w:val="00F11DCC"/>
    <w:rsid w:val="00F14421"/>
    <w:rsid w:val="00F14798"/>
    <w:rsid w:val="00F302F0"/>
    <w:rsid w:val="00F355FB"/>
    <w:rsid w:val="00F4033B"/>
    <w:rsid w:val="00F466B1"/>
    <w:rsid w:val="00F53E29"/>
    <w:rsid w:val="00F560EE"/>
    <w:rsid w:val="00F57F3C"/>
    <w:rsid w:val="00F652D3"/>
    <w:rsid w:val="00F7029B"/>
    <w:rsid w:val="00F77280"/>
    <w:rsid w:val="00F81B53"/>
    <w:rsid w:val="00F87CEE"/>
    <w:rsid w:val="00F93927"/>
    <w:rsid w:val="00F950F9"/>
    <w:rsid w:val="00FA3F5A"/>
    <w:rsid w:val="00FA3FC2"/>
    <w:rsid w:val="00FD2BA3"/>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01377">
      <w:bodyDiv w:val="1"/>
      <w:marLeft w:val="0"/>
      <w:marRight w:val="0"/>
      <w:marTop w:val="0"/>
      <w:marBottom w:val="0"/>
      <w:divBdr>
        <w:top w:val="none" w:sz="0" w:space="0" w:color="auto"/>
        <w:left w:val="none" w:sz="0" w:space="0" w:color="auto"/>
        <w:bottom w:val="none" w:sz="0" w:space="0" w:color="auto"/>
        <w:right w:val="none" w:sz="0" w:space="0" w:color="auto"/>
      </w:divBdr>
    </w:div>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353843758">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chart" Target="charts/chart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layout/>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121891768"/>
        <c:axId val="2121898344"/>
      </c:barChart>
      <c:catAx>
        <c:axId val="2121891768"/>
        <c:scaling>
          <c:orientation val="minMax"/>
        </c:scaling>
        <c:delete val="0"/>
        <c:axPos val="b"/>
        <c:title>
          <c:tx>
            <c:rich>
              <a:bodyPr/>
              <a:lstStyle/>
              <a:p>
                <a:pPr>
                  <a:defRPr/>
                </a:pPr>
                <a:r>
                  <a:rPr lang="en-US"/>
                  <a:t>Substitutions</a:t>
                </a:r>
              </a:p>
            </c:rich>
          </c:tx>
          <c:layout/>
          <c:overlay val="0"/>
        </c:title>
        <c:majorTickMark val="none"/>
        <c:minorTickMark val="none"/>
        <c:tickLblPos val="nextTo"/>
        <c:txPr>
          <a:bodyPr/>
          <a:lstStyle/>
          <a:p>
            <a:pPr>
              <a:defRPr sz="900" b="0" i="0" baseline="2000"/>
            </a:pPr>
            <a:endParaRPr lang="en-US"/>
          </a:p>
        </c:txPr>
        <c:crossAx val="2121898344"/>
        <c:crosses val="autoZero"/>
        <c:auto val="1"/>
        <c:lblAlgn val="ctr"/>
        <c:lblOffset val="100"/>
        <c:noMultiLvlLbl val="0"/>
      </c:catAx>
      <c:valAx>
        <c:axId val="212189834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2121891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10293</Words>
  <Characters>58675</Characters>
  <Application>Microsoft Macintosh Word</Application>
  <DocSecurity>0</DocSecurity>
  <Lines>488</Lines>
  <Paragraphs>137</Paragraphs>
  <ScaleCrop>false</ScaleCrop>
  <Company/>
  <LinksUpToDate>false</LinksUpToDate>
  <CharactersWithSpaces>68831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Portia Mira</cp:lastModifiedBy>
  <cp:revision>2</cp:revision>
  <cp:lastPrinted>2014-07-24T18:33:00Z</cp:lastPrinted>
  <dcterms:created xsi:type="dcterms:W3CDTF">2014-07-30T19:26:00Z</dcterms:created>
  <dcterms:modified xsi:type="dcterms:W3CDTF">2014-07-30T19:26:00Z</dcterms:modified>
</cp:coreProperties>
</file>