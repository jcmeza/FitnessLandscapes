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A50D7" w14:textId="77777777" w:rsidR="00D17E13" w:rsidRDefault="00D17E13" w:rsidP="00533646">
      <w:pPr>
        <w:jc w:val="both"/>
        <w:rPr>
          <w:b/>
        </w:rPr>
      </w:pPr>
    </w:p>
    <w:p w14:paraId="080D2478" w14:textId="4B8CA687" w:rsidR="00506329" w:rsidRDefault="00506329" w:rsidP="00533646">
      <w:pPr>
        <w:jc w:val="both"/>
        <w:rPr>
          <w:b/>
        </w:rPr>
      </w:pPr>
      <w:r>
        <w:rPr>
          <w:b/>
        </w:rPr>
        <w:t>Title:</w:t>
      </w:r>
    </w:p>
    <w:p w14:paraId="1044A880" w14:textId="227E5D9E" w:rsidR="00506329" w:rsidRPr="00EE797A" w:rsidRDefault="00506329" w:rsidP="00EC766D">
      <w:pPr>
        <w:pStyle w:val="Header"/>
        <w:rPr>
          <w:b/>
        </w:rPr>
      </w:pPr>
      <w:r w:rsidRPr="00EE797A">
        <w:rPr>
          <w:b/>
        </w:rPr>
        <w:t>Adaptive Landscapes of Variant Mutant Alleles Change as Concentration of Antibiotic Change</w:t>
      </w:r>
    </w:p>
    <w:p w14:paraId="64DA3363" w14:textId="77777777" w:rsidR="00506329" w:rsidRDefault="00506329" w:rsidP="00EC766D">
      <w:pPr>
        <w:pStyle w:val="Header"/>
      </w:pPr>
    </w:p>
    <w:p w14:paraId="21F257A0" w14:textId="09413FAB" w:rsidR="00506329" w:rsidRPr="00EE797A" w:rsidRDefault="00506329" w:rsidP="00EC766D">
      <w:pPr>
        <w:pStyle w:val="Header"/>
        <w:rPr>
          <w:sz w:val="22"/>
          <w:vertAlign w:val="superscript"/>
        </w:rPr>
      </w:pPr>
      <w:r w:rsidRPr="00EE797A">
        <w:rPr>
          <w:sz w:val="22"/>
        </w:rPr>
        <w:t>Portia M. Mira</w:t>
      </w:r>
    </w:p>
    <w:p w14:paraId="65A2D6B9" w14:textId="60787C31" w:rsidR="00506329" w:rsidRPr="00EE797A" w:rsidRDefault="00506329" w:rsidP="00EC766D">
      <w:pPr>
        <w:pStyle w:val="Header"/>
        <w:rPr>
          <w:sz w:val="22"/>
        </w:rPr>
      </w:pPr>
      <w:r w:rsidRPr="00EE797A">
        <w:rPr>
          <w:sz w:val="22"/>
        </w:rPr>
        <w:t>Juan C. Meza</w:t>
      </w:r>
    </w:p>
    <w:p w14:paraId="7F888603" w14:textId="42B932F1" w:rsidR="00506329" w:rsidRPr="00EE797A" w:rsidRDefault="00506329" w:rsidP="00EC766D">
      <w:pPr>
        <w:pStyle w:val="Header"/>
        <w:rPr>
          <w:sz w:val="22"/>
          <w:vertAlign w:val="superscript"/>
        </w:rPr>
      </w:pPr>
      <w:r w:rsidRPr="00EE797A">
        <w:rPr>
          <w:sz w:val="22"/>
        </w:rPr>
        <w:t xml:space="preserve">Anna </w:t>
      </w:r>
      <w:proofErr w:type="spellStart"/>
      <w:r w:rsidRPr="00EE797A">
        <w:rPr>
          <w:sz w:val="22"/>
        </w:rPr>
        <w:t>Nandipati</w:t>
      </w:r>
      <w:proofErr w:type="spellEnd"/>
    </w:p>
    <w:p w14:paraId="3F5CFF3C" w14:textId="7DC77979" w:rsidR="00506329" w:rsidRPr="00EE797A" w:rsidRDefault="00506329" w:rsidP="00EC766D">
      <w:pPr>
        <w:pStyle w:val="Header"/>
        <w:rPr>
          <w:sz w:val="22"/>
          <w:vertAlign w:val="superscript"/>
        </w:rPr>
      </w:pPr>
      <w:r w:rsidRPr="00EE797A">
        <w:rPr>
          <w:sz w:val="22"/>
        </w:rPr>
        <w:t>Miriam Barlow</w:t>
      </w:r>
    </w:p>
    <w:p w14:paraId="45E9F0A3" w14:textId="77777777" w:rsidR="00506329" w:rsidRDefault="00506329" w:rsidP="00EC766D">
      <w:pPr>
        <w:pStyle w:val="Header"/>
      </w:pPr>
    </w:p>
    <w:p w14:paraId="3AC16FB6" w14:textId="2F1DD395" w:rsidR="00506329" w:rsidRDefault="00506329" w:rsidP="00EC766D">
      <w:pPr>
        <w:pStyle w:val="Header"/>
        <w:rPr>
          <w:b/>
        </w:rPr>
      </w:pPr>
      <w:r>
        <w:rPr>
          <w:b/>
        </w:rPr>
        <w:t>Institutional Affiliation</w:t>
      </w:r>
    </w:p>
    <w:p w14:paraId="29E7726F" w14:textId="1843D823" w:rsidR="00506329" w:rsidRPr="00EE797A" w:rsidRDefault="00506329" w:rsidP="00EC766D">
      <w:pPr>
        <w:pStyle w:val="Header"/>
        <w:rPr>
          <w:sz w:val="22"/>
        </w:rPr>
      </w:pPr>
      <w:r w:rsidRPr="00EE797A">
        <w:rPr>
          <w:sz w:val="22"/>
        </w:rPr>
        <w:t>School of Natural Sciences, University of California, Merced</w:t>
      </w:r>
    </w:p>
    <w:p w14:paraId="125E4782" w14:textId="77777777" w:rsidR="00506329" w:rsidRPr="00EC766D" w:rsidRDefault="00506329" w:rsidP="00EC766D">
      <w:pPr>
        <w:pStyle w:val="Header"/>
        <w:rPr>
          <w:vertAlign w:val="superscript"/>
        </w:rPr>
      </w:pPr>
    </w:p>
    <w:p w14:paraId="62FAD365" w14:textId="175931B1" w:rsidR="00506329" w:rsidRDefault="00506329" w:rsidP="00533646">
      <w:pPr>
        <w:jc w:val="both"/>
        <w:rPr>
          <w:b/>
        </w:rPr>
      </w:pPr>
      <w:r>
        <w:rPr>
          <w:b/>
        </w:rPr>
        <w:t>Key Words:</w:t>
      </w:r>
    </w:p>
    <w:p w14:paraId="27342AC3" w14:textId="1907FB9F" w:rsidR="00506329" w:rsidRPr="00EE797A" w:rsidRDefault="00506329" w:rsidP="00533646">
      <w:pPr>
        <w:jc w:val="both"/>
        <w:rPr>
          <w:sz w:val="22"/>
        </w:rPr>
      </w:pPr>
      <w:r w:rsidRPr="00EE797A">
        <w:rPr>
          <w:sz w:val="22"/>
        </w:rPr>
        <w:t xml:space="preserve">Adaptive Landscapes, Antibiotic Resistance, Antibiotic Concentrations, </w:t>
      </w:r>
      <w:r w:rsidRPr="00EE797A">
        <w:rPr>
          <w:rFonts w:ascii="Cambria" w:hAnsi="Cambria"/>
          <w:sz w:val="22"/>
        </w:rPr>
        <w:t>β-Lactam, Inhibitor Resistant</w:t>
      </w:r>
    </w:p>
    <w:p w14:paraId="3500E40F" w14:textId="77777777" w:rsidR="00506329" w:rsidRDefault="00506329" w:rsidP="00533646">
      <w:pPr>
        <w:jc w:val="both"/>
        <w:rPr>
          <w:b/>
        </w:rPr>
      </w:pPr>
    </w:p>
    <w:p w14:paraId="7B3CB50E" w14:textId="77777777" w:rsidR="00506329" w:rsidRDefault="00506329" w:rsidP="00533646">
      <w:pPr>
        <w:jc w:val="both"/>
        <w:rPr>
          <w:b/>
        </w:rPr>
      </w:pPr>
    </w:p>
    <w:p w14:paraId="4D1FBEC4" w14:textId="127D5686" w:rsidR="009D2C9A" w:rsidRDefault="004A7D23" w:rsidP="00533646">
      <w:pPr>
        <w:jc w:val="both"/>
        <w:rPr>
          <w:b/>
        </w:rPr>
      </w:pPr>
      <w:r>
        <w:rPr>
          <w:b/>
        </w:rPr>
        <w:t>Abstract</w:t>
      </w:r>
    </w:p>
    <w:p w14:paraId="4C7F915A" w14:textId="05BFBC7D" w:rsidR="004A7D23" w:rsidRDefault="004A7D23" w:rsidP="002F7C6E">
      <w:pPr>
        <w:jc w:val="both"/>
        <w:rPr>
          <w:b/>
        </w:rPr>
      </w:pPr>
      <w:r>
        <w:t xml:space="preserve">Most </w:t>
      </w:r>
      <w:r w:rsidR="00933F7D">
        <w:t>studies</w:t>
      </w:r>
      <w:r>
        <w:t xml:space="preserve"> about the evolution of antibiotic-resistance </w:t>
      </w:r>
      <w:r w:rsidR="00933F7D">
        <w:t xml:space="preserve">are </w:t>
      </w:r>
      <w:r>
        <w:t xml:space="preserve">focused </w:t>
      </w:r>
      <w:r w:rsidR="00C91709">
        <w:t>on selection</w:t>
      </w:r>
      <w:r w:rsidR="00933F7D">
        <w:t xml:space="preserve"> for resistance at</w:t>
      </w:r>
      <w:r w:rsidR="00C91709">
        <w:t xml:space="preserve"> lethal antibiotic</w:t>
      </w:r>
      <w:r>
        <w:t xml:space="preserve"> </w:t>
      </w:r>
      <w:r w:rsidR="00C91709">
        <w:t>concentrations</w:t>
      </w:r>
      <w:r w:rsidR="00D574C7" w:rsidRPr="00D574C7">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AE6FBC">
          <w:rPr>
            <w:noProof/>
          </w:rPr>
          <w:t>1</w:t>
        </w:r>
      </w:hyperlink>
      <w:r w:rsidR="00AE6FBC">
        <w:rPr>
          <w:noProof/>
        </w:rPr>
        <w:t>]</w:t>
      </w:r>
      <w:r w:rsidR="00AE6FBC">
        <w:fldChar w:fldCharType="end"/>
      </w:r>
      <w:r w:rsidR="00C91709">
        <w:t xml:space="preserve">, which </w:t>
      </w:r>
      <w:r w:rsidR="00933F7D">
        <w:t xml:space="preserve">has allowed </w:t>
      </w:r>
      <w:r w:rsidR="00C91709">
        <w:t>the detection of mutant strains that show strong phenotypic traits</w:t>
      </w:r>
      <w:r>
        <w:t>. However,</w:t>
      </w:r>
      <w:r w:rsidR="00933F7D">
        <w:t xml:space="preserve"> solely focusing on</w:t>
      </w:r>
      <w:r>
        <w:t xml:space="preserve"> </w:t>
      </w:r>
      <w:r w:rsidR="00933F7D">
        <w:t>lethal concentrations of antibiotics narrowly limits our perspective of antibiotic resistance evolution. H</w:t>
      </w:r>
      <w:r>
        <w:t xml:space="preserve">igh-resolution competition assays </w:t>
      </w:r>
      <w:r w:rsidR="00933F7D">
        <w:t xml:space="preserve">have shown </w:t>
      </w:r>
      <w:r>
        <w:t>that</w:t>
      </w:r>
      <w:r w:rsidR="00C91709">
        <w:t xml:space="preserve"> resistant bacteria are selected at relatively low concentrations of antibiotics</w:t>
      </w:r>
      <w:r w:rsidR="002968EA">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AE6FBC">
          <w:rPr>
            <w:noProof/>
          </w:rPr>
          <w:t>1</w:t>
        </w:r>
      </w:hyperlink>
      <w:r w:rsidR="00AE6FBC">
        <w:rPr>
          <w:noProof/>
        </w:rPr>
        <w:t>]</w:t>
      </w:r>
      <w:r w:rsidR="00AE6FBC">
        <w:fldChar w:fldCharType="end"/>
      </w:r>
      <w:r w:rsidR="00C91709">
        <w:t>. Sub</w:t>
      </w:r>
      <w:r w:rsidR="00933F7D">
        <w:t>-</w:t>
      </w:r>
      <w:r w:rsidR="00C91709">
        <w:t xml:space="preserve">lethal concentrations of antibiotics are found </w:t>
      </w:r>
      <w:r w:rsidR="00933F7D">
        <w:t xml:space="preserve">widely </w:t>
      </w:r>
      <w:r w:rsidR="00C91709">
        <w:t>in non-medical conditions</w:t>
      </w:r>
      <w:r w:rsidR="00D30138">
        <w:t>,</w:t>
      </w:r>
      <w:r w:rsidR="00C91709">
        <w:t xml:space="preserve"> such as </w:t>
      </w:r>
      <w:r w:rsidR="00D30138">
        <w:t>wastewater</w:t>
      </w:r>
      <w:r w:rsidR="00C91709">
        <w:t xml:space="preserve"> treatment plants</w:t>
      </w:r>
      <w:r w:rsidR="00933F7D">
        <w:t>,</w:t>
      </w:r>
      <w:r w:rsidR="00C91709">
        <w:t xml:space="preserve"> </w:t>
      </w:r>
      <w:r w:rsidR="00D21280">
        <w:t xml:space="preserve">and </w:t>
      </w:r>
      <w:r w:rsidR="00C91709">
        <w:t xml:space="preserve">food and water used in agriculture and farming. </w:t>
      </w:r>
      <w:r w:rsidR="00933F7D">
        <w:t xml:space="preserve">To understand the impacts of </w:t>
      </w:r>
      <w:r w:rsidR="00B52DCA">
        <w:t>sub-</w:t>
      </w:r>
      <w:r w:rsidR="00506329">
        <w:t>lethal</w:t>
      </w:r>
      <w:r w:rsidR="00933F7D">
        <w:t xml:space="preserve"> concentrations on selection we </w:t>
      </w:r>
      <w:del w:id="0" w:author="Juan Meza" w:date="2014-07-08T11:43:00Z">
        <w:r w:rsidR="00933F7D" w:rsidDel="00921679">
          <w:delText xml:space="preserve">solved </w:delText>
        </w:r>
      </w:del>
      <w:ins w:id="1" w:author="Juan Meza" w:date="2014-07-08T11:43:00Z">
        <w:r w:rsidR="00921679">
          <w:t xml:space="preserve">computed </w:t>
        </w:r>
      </w:ins>
      <w:r w:rsidR="008A2B18">
        <w:t>thirty</w:t>
      </w:r>
      <w:r w:rsidR="00933F7D">
        <w:t xml:space="preserve"> adaptive landscapes for a set of TEM </w:t>
      </w:r>
      <w:r w:rsidR="00933F7D">
        <w:rPr>
          <w:rFonts w:ascii="Cambria" w:hAnsi="Cambria"/>
        </w:rPr>
        <w:t>β</w:t>
      </w:r>
      <w:r w:rsidR="00933F7D">
        <w:t xml:space="preserve">-lactamases containing all combinations of the four amino acid substitutions that exist in TEM-50 for 15 </w:t>
      </w:r>
      <w:r w:rsidR="00933F7D">
        <w:rPr>
          <w:rFonts w:ascii="Cambria" w:hAnsi="Cambria"/>
        </w:rPr>
        <w:t>β</w:t>
      </w:r>
      <w:r w:rsidR="00933F7D">
        <w:t xml:space="preserve">-lactams at multiple concentrations.  </w:t>
      </w:r>
      <w:r w:rsidR="00D226ED">
        <w:t>W</w:t>
      </w:r>
      <w:r w:rsidR="00EB0F15">
        <w:t>e</w:t>
      </w:r>
      <w:r w:rsidRPr="00C91709">
        <w:t xml:space="preserve"> </w:t>
      </w:r>
      <w:r w:rsidR="00933F7D">
        <w:t>found</w:t>
      </w:r>
      <w:r w:rsidR="00933F7D" w:rsidRPr="00C91709">
        <w:t xml:space="preserve"> </w:t>
      </w:r>
      <w:r w:rsidRPr="00C91709">
        <w:t xml:space="preserve">that there are many evolutionary pathways within </w:t>
      </w:r>
      <w:r w:rsidR="00933F7D">
        <w:t>this collection of landscapes that lead to nearly every TEM-genotype that we studied</w:t>
      </w:r>
      <w:r w:rsidR="00B40069">
        <w:rPr>
          <w:i/>
        </w:rPr>
        <w:t xml:space="preserve">. </w:t>
      </w:r>
      <w:r w:rsidR="00933F7D">
        <w:t>As previously observed, t</w:t>
      </w:r>
      <w:r w:rsidR="00B40069" w:rsidRPr="00042DC5">
        <w:t>he pathways</w:t>
      </w:r>
      <w:r w:rsidR="00042DC5">
        <w:t xml:space="preserve"> </w:t>
      </w:r>
      <w:r w:rsidR="00636970">
        <w:t xml:space="preserve">change </w:t>
      </w:r>
      <w:r w:rsidRPr="00C91709">
        <w:t>depending on the</w:t>
      </w:r>
      <w:r w:rsidR="00B40069">
        <w:t xml:space="preserve"> type </w:t>
      </w:r>
      <w:r w:rsidR="00933F7D">
        <w:t xml:space="preserve">of </w:t>
      </w:r>
      <w:r w:rsidR="00933F7D">
        <w:rPr>
          <w:rFonts w:ascii="Cambria" w:hAnsi="Cambria"/>
        </w:rPr>
        <w:t>β</w:t>
      </w:r>
      <w:r w:rsidR="00933F7D">
        <w:t>-lactam.  However, we also obse</w:t>
      </w:r>
      <w:r w:rsidR="000E2C08">
        <w:t>rved that the landscapes change</w:t>
      </w:r>
      <w:r w:rsidR="00933F7D">
        <w:t xml:space="preserve"> dramatically as the </w:t>
      </w:r>
      <w:r w:rsidRPr="00C91709">
        <w:t>concentration</w:t>
      </w:r>
      <w:r w:rsidR="00933F7D">
        <w:t>s</w:t>
      </w:r>
      <w:r w:rsidRPr="00C91709">
        <w:t xml:space="preserve"> of antibiotic</w:t>
      </w:r>
      <w:r w:rsidR="00D226ED">
        <w:t>s</w:t>
      </w:r>
      <w:r w:rsidRPr="00C91709">
        <w:t xml:space="preserve"> </w:t>
      </w:r>
      <w:r w:rsidR="00933F7D">
        <w:t>change</w:t>
      </w:r>
      <w:r w:rsidRPr="00C91709">
        <w:t>.</w:t>
      </w:r>
      <w:r w:rsidR="00D226ED">
        <w:t xml:space="preserve"> </w:t>
      </w:r>
      <w:r w:rsidRPr="00C91709">
        <w:t xml:space="preserve"> </w:t>
      </w:r>
      <w:r w:rsidR="00933F7D">
        <w:t>Based on these results we conclude that</w:t>
      </w:r>
      <w:r w:rsidR="00D226ED">
        <w:t xml:space="preserve"> </w:t>
      </w:r>
      <w:r w:rsidR="00933F7D">
        <w:t xml:space="preserve">the presence of </w:t>
      </w:r>
      <w:r w:rsidR="00D226ED">
        <w:t>multiple concentrations of</w:t>
      </w:r>
      <w:r w:rsidR="00933F7D">
        <w:t xml:space="preserve"> </w:t>
      </w:r>
      <w:r w:rsidR="00933F7D">
        <w:rPr>
          <w:rFonts w:ascii="Cambria" w:hAnsi="Cambria"/>
        </w:rPr>
        <w:t>β</w:t>
      </w:r>
      <w:r w:rsidR="00933F7D">
        <w:t>-lactams in an environment likely</w:t>
      </w:r>
      <w:r w:rsidR="00D226ED">
        <w:t xml:space="preserve"> accelerate</w:t>
      </w:r>
      <w:r w:rsidR="00933F7D">
        <w:t>s</w:t>
      </w:r>
      <w:r w:rsidR="00D226ED">
        <w:t xml:space="preserve"> </w:t>
      </w:r>
      <w:r w:rsidR="00933F7D">
        <w:t>the selection of numerous TEM variant genotypes within that environment.</w:t>
      </w:r>
    </w:p>
    <w:p w14:paraId="62BBEEA1" w14:textId="77777777" w:rsidR="004A7D23" w:rsidRDefault="004A7D23" w:rsidP="00533646">
      <w:pPr>
        <w:jc w:val="both"/>
        <w:rPr>
          <w:b/>
        </w:rPr>
      </w:pPr>
    </w:p>
    <w:p w14:paraId="5EBE8395" w14:textId="77777777" w:rsidR="004A7D23" w:rsidRDefault="004A7D23" w:rsidP="00533646">
      <w:pPr>
        <w:jc w:val="both"/>
        <w:rPr>
          <w:b/>
        </w:rPr>
      </w:pPr>
    </w:p>
    <w:p w14:paraId="4DCAD6F3" w14:textId="77777777" w:rsidR="004A7D23" w:rsidRDefault="004A7D23" w:rsidP="00533646">
      <w:pPr>
        <w:jc w:val="both"/>
        <w:rPr>
          <w:b/>
        </w:rPr>
      </w:pPr>
    </w:p>
    <w:p w14:paraId="1C4CCA83" w14:textId="4901BCFC" w:rsidR="004A7D23" w:rsidRDefault="004A7D23" w:rsidP="00533646">
      <w:pPr>
        <w:jc w:val="both"/>
        <w:rPr>
          <w:b/>
        </w:rPr>
      </w:pPr>
      <w:r>
        <w:rPr>
          <w:b/>
        </w:rPr>
        <w:t>Introduction</w:t>
      </w:r>
    </w:p>
    <w:p w14:paraId="0B96E32A" w14:textId="77777777" w:rsidR="00921679" w:rsidRDefault="00031872" w:rsidP="00464E8A">
      <w:pPr>
        <w:jc w:val="both"/>
        <w:rPr>
          <w:ins w:id="2" w:author="Juan Meza" w:date="2014-07-08T11:48:00Z"/>
        </w:rPr>
      </w:pPr>
      <w:r>
        <w:t>B</w:t>
      </w:r>
      <w:r w:rsidR="00BE2F5C">
        <w:t>acteria</w:t>
      </w:r>
      <w:r>
        <w:t xml:space="preserve"> are routinely </w:t>
      </w:r>
      <w:r w:rsidR="00BE2F5C">
        <w:t xml:space="preserve">exposed to a </w:t>
      </w:r>
      <w:del w:id="3" w:author="Juan Meza" w:date="2014-07-08T11:44:00Z">
        <w:r w:rsidR="00BE2F5C" w:rsidDel="00921679">
          <w:delText xml:space="preserve">wide </w:delText>
        </w:r>
      </w:del>
      <w:ins w:id="4" w:author="Juan Meza" w:date="2014-07-08T11:44:00Z">
        <w:r w:rsidR="00921679">
          <w:t xml:space="preserve">broad </w:t>
        </w:r>
      </w:ins>
      <w:r w:rsidR="00BE2F5C">
        <w:t xml:space="preserve">range of </w:t>
      </w:r>
      <w:r w:rsidR="008B0D84">
        <w:t>antibiotic</w:t>
      </w:r>
      <w:r w:rsidR="00EB545B">
        <w:t xml:space="preserve">s </w:t>
      </w:r>
      <w:r w:rsidR="0044691C">
        <w:t xml:space="preserve">that are present </w:t>
      </w:r>
      <w:ins w:id="5" w:author="Juan Meza" w:date="2014-07-08T11:45:00Z">
        <w:r w:rsidR="00921679">
          <w:t>in</w:t>
        </w:r>
      </w:ins>
      <w:del w:id="6" w:author="Juan Meza" w:date="2014-07-08T11:45:00Z">
        <w:r w:rsidDel="00921679">
          <w:delText>at</w:delText>
        </w:r>
      </w:del>
      <w:r>
        <w:t xml:space="preserve"> </w:t>
      </w:r>
      <w:r w:rsidR="00EB545B">
        <w:t>a wide spectrum of</w:t>
      </w:r>
      <w:r w:rsidR="008B0D84">
        <w:t xml:space="preserve"> </w:t>
      </w:r>
      <w:r w:rsidR="00501C47">
        <w:t>concentrations</w:t>
      </w:r>
      <w:r w:rsidR="005135FF">
        <w:t xml:space="preserve"> due to the breakdown of antibiotics and their presence in agricultural runoff, wastewater, and food</w:t>
      </w:r>
      <w:r w:rsidR="00D574C7" w:rsidRPr="00D574C7">
        <w:t xml:space="preserve"> </w: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2" w:tooltip="Gullberg, 2011 #60" w:history="1">
        <w:r w:rsidR="00AE6FBC">
          <w:rPr>
            <w:noProof/>
          </w:rPr>
          <w:t>2</w:t>
        </w:r>
      </w:hyperlink>
      <w:r w:rsidR="00AE6FBC">
        <w:rPr>
          <w:noProof/>
        </w:rPr>
        <w:t>]</w:t>
      </w:r>
      <w:r w:rsidR="00AE6FBC">
        <w:fldChar w:fldCharType="end"/>
      </w:r>
      <w:r w:rsidR="00BE2F5C">
        <w:t>.</w:t>
      </w:r>
      <w:r w:rsidR="00E95B67">
        <w:t xml:space="preserve">  </w:t>
      </w:r>
      <w:r w:rsidR="0044691C">
        <w:t>This occurrence has been heavily documented</w:t>
      </w:r>
      <w:r w:rsidR="000E2C08">
        <w:t xml:space="preserve"> </w:t>
      </w:r>
      <w:r w:rsidR="000E2C08">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0E2C08">
        <w:instrText xml:space="preserve"> ADDIN EN.CITE </w:instrText>
      </w:r>
      <w:r w:rsidR="000E2C08">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0E2C08">
        <w:instrText xml:space="preserve"> ADDIN EN.CITE.DATA </w:instrText>
      </w:r>
      <w:r w:rsidR="000E2C08">
        <w:fldChar w:fldCharType="end"/>
      </w:r>
      <w:r w:rsidR="000E2C08">
        <w:fldChar w:fldCharType="separate"/>
      </w:r>
      <w:r w:rsidR="000E2C08">
        <w:rPr>
          <w:noProof/>
        </w:rPr>
        <w:t>[</w:t>
      </w:r>
      <w:hyperlink w:anchor="_ENREF_3" w:tooltip="Kolpin, 2004 #65" w:history="1">
        <w:r w:rsidR="000E2C08">
          <w:rPr>
            <w:noProof/>
          </w:rPr>
          <w:t>3</w:t>
        </w:r>
      </w:hyperlink>
      <w:r w:rsidR="000E2C08">
        <w:rPr>
          <w:noProof/>
        </w:rPr>
        <w:t>,</w:t>
      </w:r>
      <w:hyperlink w:anchor="_ENREF_4" w:tooltip="Watkinson, 2009 #58" w:history="1">
        <w:r w:rsidR="000E2C08">
          <w:rPr>
            <w:noProof/>
          </w:rPr>
          <w:t>4</w:t>
        </w:r>
      </w:hyperlink>
      <w:r w:rsidR="000E2C08">
        <w:rPr>
          <w:noProof/>
        </w:rPr>
        <w:t>,</w:t>
      </w:r>
      <w:hyperlink w:anchor="_ENREF_5" w:tooltip="Gustafson, 1991 #70" w:history="1">
        <w:r w:rsidR="000E2C08">
          <w:rPr>
            <w:noProof/>
          </w:rPr>
          <w:t>5</w:t>
        </w:r>
      </w:hyperlink>
      <w:r w:rsidR="000E2C08">
        <w:rPr>
          <w:noProof/>
        </w:rPr>
        <w:t>,</w:t>
      </w:r>
      <w:hyperlink w:anchor="_ENREF_6" w:tooltip="Wegener, 2003 #63" w:history="1">
        <w:r w:rsidR="000E2C08">
          <w:rPr>
            <w:noProof/>
          </w:rPr>
          <w:t>6</w:t>
        </w:r>
      </w:hyperlink>
      <w:r w:rsidR="000E2C08">
        <w:rPr>
          <w:noProof/>
        </w:rPr>
        <w:t>,</w:t>
      </w:r>
      <w:hyperlink w:anchor="_ENREF_7" w:tooltip="Blazquez, 2012 #66" w:history="1">
        <w:r w:rsidR="000E2C08">
          <w:rPr>
            <w:noProof/>
          </w:rPr>
          <w:t>7</w:t>
        </w:r>
      </w:hyperlink>
      <w:r w:rsidR="000E2C08">
        <w:rPr>
          <w:noProof/>
        </w:rPr>
        <w:t>]</w:t>
      </w:r>
      <w:r w:rsidR="000E2C08">
        <w:fldChar w:fldCharType="end"/>
      </w:r>
      <w:r w:rsidR="0044691C">
        <w:t xml:space="preserve">.  For example, antibiotics, along with other organic </w:t>
      </w:r>
      <w:r w:rsidR="0044691C">
        <w:lastRenderedPageBreak/>
        <w:t xml:space="preserve">wastewater contaminants, have been found in 98.7% of water samples collected outside of suburban areas in the United States </w:t>
      </w:r>
      <w:r w:rsidR="00AE6FBC">
        <w:fldChar w:fldCharType="begin"/>
      </w:r>
      <w:r w:rsidR="00AE6FBC">
        <w:instrText xml:space="preserve"> ADDIN EN.CITE &lt;EndNote&gt;&lt;Cite&gt;&lt;Author&gt;Kolpin&lt;/Author&gt;&lt;Year&gt;2004&lt;/Year&gt;&lt;RecNum&gt;65&lt;/RecNum&gt;&lt;DisplayText&gt;[3]&lt;/DisplayText&gt;&lt;record&gt;&lt;rec-number&gt;65&lt;/rec-number&gt;&lt;foreign-keys&gt;&lt;key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AE6FBC">
        <w:rPr>
          <w:noProof/>
        </w:rPr>
        <w:t>[</w:t>
      </w:r>
      <w:hyperlink w:anchor="_ENREF_3" w:tooltip="Kolpin, 2004 #65" w:history="1">
        <w:r w:rsidR="00AE6FBC">
          <w:rPr>
            <w:noProof/>
          </w:rPr>
          <w:t>3</w:t>
        </w:r>
      </w:hyperlink>
      <w:r w:rsidR="00AE6FBC">
        <w:rPr>
          <w:noProof/>
        </w:rPr>
        <w:t>]</w:t>
      </w:r>
      <w:r w:rsidR="00AE6FBC">
        <w:fldChar w:fldCharType="end"/>
      </w:r>
      <w:r w:rsidR="0044691C">
        <w:t>. S</w:t>
      </w:r>
      <w:r w:rsidR="00E95B67">
        <w:t>ub</w:t>
      </w:r>
      <w:r w:rsidR="00EB545B">
        <w:t>-</w:t>
      </w:r>
      <w:r w:rsidR="00E95B67">
        <w:t xml:space="preserve">lethal concentrations of antibiotics </w:t>
      </w:r>
      <w:r w:rsidR="0044691C">
        <w:t xml:space="preserve">are present </w:t>
      </w:r>
      <w:r w:rsidR="00E95B67">
        <w:t xml:space="preserve">in wastewater </w:t>
      </w:r>
      <w:r w:rsidR="0044691C">
        <w:t>throughout</w:t>
      </w:r>
      <w:r w:rsidR="00E95B67">
        <w:t xml:space="preserve"> the world, ranging from 1</w:t>
      </w:r>
      <w:r w:rsidR="00E95B67">
        <w:rPr>
          <w:rFonts w:ascii="Cambria" w:hAnsi="Cambria"/>
        </w:rPr>
        <w:t>μ</w:t>
      </w:r>
      <w:r w:rsidR="004B25A2">
        <w:t xml:space="preserve">g/L </w:t>
      </w:r>
      <w:r w:rsidR="00E95B67">
        <w:t xml:space="preserve">to 64 </w:t>
      </w:r>
      <w:r w:rsidR="00E95B67">
        <w:rPr>
          <w:rFonts w:ascii="Cambria" w:hAnsi="Cambria"/>
        </w:rPr>
        <w:t>μ</w:t>
      </w:r>
      <w:r w:rsidR="00E95B67">
        <w:t xml:space="preserve">g/L in </w:t>
      </w:r>
      <w:r w:rsidR="00501C47">
        <w:t>wastewater</w:t>
      </w:r>
      <w:r w:rsidR="00E95B67">
        <w:t xml:space="preserve"> treatment plants and hospital effluent water supplies</w:t>
      </w:r>
      <w:r w:rsidR="006B76A4">
        <w:t xml:space="preserve"> </w: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4" w:tooltip="Watkinson, 2009 #58" w:history="1">
        <w:r w:rsidR="00AE6FBC">
          <w:rPr>
            <w:noProof/>
          </w:rPr>
          <w:t>4</w:t>
        </w:r>
      </w:hyperlink>
      <w:r w:rsidR="00AE6FBC">
        <w:rPr>
          <w:noProof/>
        </w:rPr>
        <w:t>]</w:t>
      </w:r>
      <w:r w:rsidR="00AE6FBC">
        <w:fldChar w:fldCharType="end"/>
      </w:r>
      <w:r w:rsidR="00615CD3">
        <w:t xml:space="preserve">, </w:t>
      </w:r>
      <w:r w:rsidR="00AE6FBC">
        <w:fldChar w:fldCharType="begin"/>
      </w:r>
      <w:r w:rsidR="00AE6FBC">
        <w:instrText xml:space="preserve"> ADDIN EN.CITE &lt;EndNote&gt;&lt;Cite&gt;&lt;Author&gt;Kolpin&lt;/Author&gt;&lt;Year&gt;2004&lt;/Year&gt;&lt;RecNum&gt;65&lt;/RecNum&gt;&lt;DisplayText&gt;[3]&lt;/DisplayText&gt;&lt;record&gt;&lt;rec-number&gt;65&lt;/rec-number&gt;&lt;foreign-keys&gt;&lt;key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AE6FBC">
        <w:rPr>
          <w:noProof/>
        </w:rPr>
        <w:t>[</w:t>
      </w:r>
      <w:hyperlink w:anchor="_ENREF_3" w:tooltip="Kolpin, 2004 #65" w:history="1">
        <w:r w:rsidR="00AE6FBC">
          <w:rPr>
            <w:noProof/>
          </w:rPr>
          <w:t>3</w:t>
        </w:r>
      </w:hyperlink>
      <w:r w:rsidR="00AE6FBC">
        <w:rPr>
          <w:noProof/>
        </w:rPr>
        <w:t>]</w:t>
      </w:r>
      <w:r w:rsidR="00AE6FBC">
        <w:fldChar w:fldCharType="end"/>
      </w:r>
      <w:r w:rsidR="00E95B67" w:rsidRPr="00EC766D">
        <w:t>.</w:t>
      </w:r>
      <w:r w:rsidR="00E95B67">
        <w:t xml:space="preserve"> Th</w:t>
      </w:r>
      <w:r w:rsidR="00464E8A">
        <w:t>e antibiotics</w:t>
      </w:r>
      <w:r w:rsidR="00E95B67">
        <w:t xml:space="preserve"> cannot be completely filtered out </w:t>
      </w:r>
      <w:ins w:id="7" w:author="Juan Meza" w:date="2014-07-08T11:47:00Z">
        <w:r w:rsidR="00921679">
          <w:t xml:space="preserve">of the water </w:t>
        </w:r>
      </w:ins>
      <w:r w:rsidR="00E95B67">
        <w:t xml:space="preserve">before </w:t>
      </w:r>
      <w:ins w:id="8" w:author="Juan Meza" w:date="2014-07-08T11:47:00Z">
        <w:r w:rsidR="00921679">
          <w:t>it is</w:t>
        </w:r>
      </w:ins>
      <w:del w:id="9" w:author="Juan Meza" w:date="2014-07-08T11:47:00Z">
        <w:r w:rsidR="00E95B67" w:rsidDel="00921679">
          <w:delText xml:space="preserve">being </w:delText>
        </w:r>
      </w:del>
      <w:ins w:id="10" w:author="Juan Meza" w:date="2014-07-08T11:47:00Z">
        <w:r w:rsidR="00921679">
          <w:t xml:space="preserve"> </w:t>
        </w:r>
      </w:ins>
      <w:r w:rsidR="00E95B67">
        <w:t xml:space="preserve">used for agriculture, </w:t>
      </w:r>
      <w:r w:rsidR="0044691C">
        <w:t xml:space="preserve">which </w:t>
      </w:r>
      <w:r w:rsidR="00580A9C">
        <w:t>deliver</w:t>
      </w:r>
      <w:r w:rsidR="0044691C">
        <w:t>s</w:t>
      </w:r>
      <w:r w:rsidR="00580A9C">
        <w:t xml:space="preserve"> low</w:t>
      </w:r>
      <w:r w:rsidR="00E95B67">
        <w:t xml:space="preserve"> concentrations of antibiotic</w:t>
      </w:r>
      <w:r w:rsidR="004A7D23">
        <w:t xml:space="preserve">s to </w:t>
      </w:r>
      <w:r w:rsidR="00EB545B">
        <w:t xml:space="preserve">crops </w:t>
      </w:r>
      <w:r w:rsidR="004A7D23">
        <w:t xml:space="preserve">and </w:t>
      </w:r>
      <w:r w:rsidR="00EB545B">
        <w:t>farm</w:t>
      </w:r>
      <w:r w:rsidR="00464E8A">
        <w:t>land</w:t>
      </w:r>
      <w:r w:rsidR="00EB545B">
        <w:t xml:space="preserve"> </w: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4" w:tooltip="Watkinson, 2009 #58" w:history="1">
        <w:r w:rsidR="00AE6FBC">
          <w:rPr>
            <w:noProof/>
          </w:rPr>
          <w:t>4</w:t>
        </w:r>
      </w:hyperlink>
      <w:r w:rsidR="00AE6FBC">
        <w:rPr>
          <w:noProof/>
        </w:rPr>
        <w:t>]</w:t>
      </w:r>
      <w:r w:rsidR="00AE6FBC">
        <w:fldChar w:fldCharType="end"/>
      </w:r>
      <w:r w:rsidR="00615CD3" w:rsidRPr="00B36EE0">
        <w:t>.</w:t>
      </w:r>
      <w:r w:rsidR="004A7D23">
        <w:t xml:space="preserve"> </w:t>
      </w:r>
      <w:r w:rsidR="0044691C">
        <w:t xml:space="preserve"> </w:t>
      </w:r>
      <w:r w:rsidR="004A7D23">
        <w:t>Also, some ranchers and farmers use antibiotics to promote lean muscle production in animals</w:t>
      </w:r>
      <w:ins w:id="11" w:author="Juan Meza" w:date="2014-07-08T11:48:00Z">
        <w:r w:rsidR="00921679">
          <w:t>, which ac</w:t>
        </w:r>
      </w:ins>
      <w:del w:id="12" w:author="Juan Meza" w:date="2014-07-08T11:48:00Z">
        <w:r w:rsidR="004A7D23" w:rsidDel="00921679">
          <w:delText xml:space="preserve"> and </w:delText>
        </w:r>
      </w:del>
      <w:r w:rsidR="004A7D23">
        <w:t xml:space="preserve">counts for up </w:t>
      </w:r>
      <w:ins w:id="13" w:author="Juan Meza" w:date="2014-07-08T11:48:00Z">
        <w:r w:rsidR="00921679">
          <w:t xml:space="preserve">to </w:t>
        </w:r>
      </w:ins>
      <w:r w:rsidR="004A7D23">
        <w:t xml:space="preserve">13% of antibiotic use </w:t>
      </w:r>
      <w:r w:rsidR="00AE6FBC">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AE6FBC">
        <w:instrText xml:space="preserve"> ADDIN EN.CITE </w:instrText>
      </w:r>
      <w:r w:rsidR="00AE6FBC">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AE6FBC">
        <w:instrText xml:space="preserve"> ADDIN EN.CITE.DATA </w:instrText>
      </w:r>
      <w:r w:rsidR="00AE6FBC">
        <w:fldChar w:fldCharType="end"/>
      </w:r>
      <w:r w:rsidR="00AE6FBC">
        <w:fldChar w:fldCharType="separate"/>
      </w:r>
      <w:r w:rsidR="00AE6FBC">
        <w:rPr>
          <w:noProof/>
        </w:rPr>
        <w:t>[</w:t>
      </w:r>
      <w:hyperlink w:anchor="_ENREF_5" w:tooltip="Gustafson, 1991 #70" w:history="1">
        <w:r w:rsidR="00AE6FBC">
          <w:rPr>
            <w:noProof/>
          </w:rPr>
          <w:t>5</w:t>
        </w:r>
      </w:hyperlink>
      <w:r w:rsidR="00AE6FBC">
        <w:rPr>
          <w:noProof/>
        </w:rPr>
        <w:t>,</w:t>
      </w:r>
      <w:hyperlink w:anchor="_ENREF_6" w:tooltip="Wegener, 2003 #63" w:history="1">
        <w:r w:rsidR="00AE6FBC">
          <w:rPr>
            <w:noProof/>
          </w:rPr>
          <w:t>6</w:t>
        </w:r>
      </w:hyperlink>
      <w:r w:rsidR="00AE6FBC">
        <w:rPr>
          <w:noProof/>
        </w:rPr>
        <w:t>]</w:t>
      </w:r>
      <w:r w:rsidR="00AE6FBC">
        <w:fldChar w:fldCharType="end"/>
      </w:r>
      <w:r w:rsidR="001C580B">
        <w:t xml:space="preserve">. </w:t>
      </w:r>
    </w:p>
    <w:p w14:paraId="20A720E2" w14:textId="77777777" w:rsidR="00921679" w:rsidRDefault="00921679" w:rsidP="00464E8A">
      <w:pPr>
        <w:jc w:val="both"/>
        <w:rPr>
          <w:ins w:id="14" w:author="Juan Meza" w:date="2014-07-08T11:48:00Z"/>
        </w:rPr>
      </w:pPr>
    </w:p>
    <w:p w14:paraId="4962084B" w14:textId="369581F3" w:rsidR="00464E8A" w:rsidRDefault="0044691C" w:rsidP="00464E8A">
      <w:pPr>
        <w:jc w:val="both"/>
      </w:pPr>
      <w:r>
        <w:t xml:space="preserve">Considering the extensive use of antibiotics in clinical and agricultural environments, </w:t>
      </w:r>
      <w:r w:rsidR="00E40866">
        <w:t xml:space="preserve">it is not surprising to </w:t>
      </w:r>
      <w:r w:rsidR="00666498">
        <w:t>find evidence that</w:t>
      </w:r>
      <w:r w:rsidR="00E40866">
        <w:t xml:space="preserve"> sub</w:t>
      </w:r>
      <w:r w:rsidR="00666498">
        <w:t>-</w:t>
      </w:r>
      <w:r w:rsidR="00E40866">
        <w:t xml:space="preserve">lethal concentrations of antibiotics </w:t>
      </w:r>
      <w:r w:rsidR="00666498">
        <w:t>are important selective pressures acting upon bacteria</w:t>
      </w:r>
      <w:r w:rsidR="00084141">
        <w:t xml:space="preserve"> </w:t>
      </w:r>
      <w:r w:rsidR="00AE6FBC">
        <w:fldChar w:fldCharType="begin"/>
      </w:r>
      <w:r w:rsidR="00AE6FBC">
        <w:instrText xml:space="preserve"> ADDIN EN.CITE &lt;EndNote&gt;&lt;Cite&gt;&lt;Author&gt;Blazquez&lt;/Author&gt;&lt;Year&gt;2012&lt;/Year&gt;&lt;RecNum&gt;66&lt;/RecNum&gt;&lt;DisplayText&gt;[7]&lt;/DisplayText&gt;&lt;record&gt;&lt;rec-number&gt;66&lt;/rec-number&gt;&lt;foreign-keys&gt;&lt;key app="EN" db-id="aerza0v5ufawdtezew95dr0bafeapts5var0"&gt;66&lt;/key&gt;&lt;/foreign-keys&gt;&lt;ref-type name="Journal Article"&gt;17&lt;/ref-type&gt;&lt;contributors&gt;&lt;authors&gt;&lt;author&gt;Blazquez, J.&lt;/author&gt;&lt;author&gt;Couce, A.&lt;/author&gt;&lt;author&gt;Rodriguez-Beltran, J.&lt;/author&gt;&lt;author&gt;Rodriguez-Rojas, A.&lt;/author&gt;&lt;/authors&gt;&lt;/contributors&gt;&lt;auth-address&gt;Centro Nacional de Biotecnologia, Madrid, Spain. blazquez@cnb.csic.es&lt;/auth-address&gt;&lt;titles&gt;&lt;title&gt;Antimicrobials as promoters of genetic variation&lt;/title&gt;&lt;secondary-title&gt;Current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Microbiol&lt;/abbr-1&gt;&lt;/alt-periodical&gt;&lt;pages&gt;561-9&lt;/pages&gt;&lt;volume&gt;15&lt;/volume&gt;&lt;number&gt;5&lt;/number&gt;&lt;edition&gt;2012/08/15&lt;/edition&gt;&lt;keywords&gt;&lt;keyword&gt;Anti-Bacterial Agents/*pharmacology&lt;/keyword&gt;&lt;keyword&gt;Bacteria/*drug effects&lt;/keyword&gt;&lt;keyword&gt;DNA Damage&lt;/keyword&gt;&lt;keyword&gt;Gene Transfer, Horizontal&lt;/keyword&gt;&lt;keyword&gt;Genetic Variation/*drug effects&lt;/keyword&gt;&lt;keyword&gt;Mutation/*drug effects&lt;/keyword&gt;&lt;keyword&gt;Oxidative Stress&lt;/keyword&gt;&lt;keyword&gt;SOS Response (Genetics)&lt;/keyword&gt;&lt;keyword&gt;Selection, Genetic&lt;/keyword&gt;&lt;/keywords&gt;&lt;dates&gt;&lt;year&gt;2012&lt;/year&gt;&lt;pub-dates&gt;&lt;date&gt;Oct&lt;/date&gt;&lt;/pub-dates&gt;&lt;/dates&gt;&lt;isbn&gt;1879-0364 (Electronic)&amp;#xD;1369-5274 (Linking)&lt;/isbn&gt;&lt;accession-num&gt;22890188&lt;/accession-num&gt;&lt;work-type&gt;Research Support, Non-U.S. Gov&amp;apos;t&amp;#xD;Review&lt;/work-type&gt;&lt;urls&gt;&lt;related-urls&gt;&lt;url&gt;http://www.ncbi.nlm.nih.gov/pubmed/22890188&lt;/url&gt;&lt;/related-urls&gt;&lt;/urls&gt;&lt;electronic-resource-num&gt;10.1016/j.mib.2012.07.007&lt;/electronic-resource-num&gt;&lt;language&gt;eng&lt;/language&gt;&lt;/record&gt;&lt;/Cite&gt;&lt;/EndNote&gt;</w:instrText>
      </w:r>
      <w:r w:rsidR="00AE6FBC">
        <w:fldChar w:fldCharType="separate"/>
      </w:r>
      <w:r w:rsidR="00AE6FBC">
        <w:rPr>
          <w:noProof/>
        </w:rPr>
        <w:t>[</w:t>
      </w:r>
      <w:hyperlink w:anchor="_ENREF_7" w:tooltip="Blazquez, 2012 #66" w:history="1">
        <w:r w:rsidR="00AE6FBC">
          <w:rPr>
            <w:noProof/>
          </w:rPr>
          <w:t>7</w:t>
        </w:r>
      </w:hyperlink>
      <w:r w:rsidR="00AE6FBC">
        <w:rPr>
          <w:noProof/>
        </w:rPr>
        <w:t>]</w:t>
      </w:r>
      <w:r w:rsidR="00AE6FBC">
        <w:fldChar w:fldCharType="end"/>
      </w:r>
      <w:r w:rsidR="00666498">
        <w:t>. There is abundant evidence that</w:t>
      </w:r>
      <w:r w:rsidR="00E40866">
        <w:t xml:space="preserve"> </w:t>
      </w:r>
      <w:r w:rsidR="00666498">
        <w:t xml:space="preserve">sub-lethal concentrations of antibiotics in the environment contribute </w:t>
      </w:r>
      <w:r w:rsidR="009454F4">
        <w:t xml:space="preserve">to the increased </w:t>
      </w:r>
      <w:r w:rsidR="00666498">
        <w:t xml:space="preserve">frequency </w:t>
      </w:r>
      <w:r w:rsidR="009454F4">
        <w:t>of antibiotic resistan</w:t>
      </w:r>
      <w:r w:rsidR="00666498">
        <w:t>ce</w:t>
      </w:r>
      <w:r w:rsidR="009454F4">
        <w:t xml:space="preserve"> mutations</w:t>
      </w:r>
      <w:r w:rsidR="00666498">
        <w:t xml:space="preserve"> among microbial populations</w:t>
      </w:r>
      <w:r w:rsidR="009454F4">
        <w:t xml:space="preserve">. </w:t>
      </w:r>
      <w:r w:rsidR="00464E8A">
        <w:t xml:space="preserve"> Since sub-lethal concentrations of antibiotics have been established as important environmental selective pressures upon antibiotic resistant bacteria, we questioned how varying concentrations of </w:t>
      </w:r>
      <w:r w:rsidR="00754E5E">
        <w:rPr>
          <w:rFonts w:ascii="Cambria" w:hAnsi="Cambria"/>
        </w:rPr>
        <w:t>β</w:t>
      </w:r>
      <w:r w:rsidR="00754E5E">
        <w:t xml:space="preserve">-lactam </w:t>
      </w:r>
      <w:r w:rsidR="00464E8A">
        <w:t xml:space="preserve">antibiotics would affect the genetic outcome of </w:t>
      </w:r>
      <w:r w:rsidR="00754E5E">
        <w:t xml:space="preserve">the </w:t>
      </w:r>
      <w:r w:rsidR="00464E8A">
        <w:t xml:space="preserve">evolving </w:t>
      </w:r>
      <w:r w:rsidR="00754E5E">
        <w:t xml:space="preserve">TEM </w:t>
      </w:r>
      <w:r w:rsidR="00464E8A">
        <w:t xml:space="preserve">resistance genes. </w:t>
      </w:r>
    </w:p>
    <w:p w14:paraId="11C76ECC" w14:textId="77777777" w:rsidR="006B76A4" w:rsidRDefault="006B76A4" w:rsidP="00533646">
      <w:pPr>
        <w:jc w:val="both"/>
      </w:pPr>
    </w:p>
    <w:p w14:paraId="3D693030" w14:textId="46A551F2" w:rsidR="00E16ED2" w:rsidRPr="006B76A4" w:rsidRDefault="00921679" w:rsidP="00533646">
      <w:pPr>
        <w:jc w:val="both"/>
      </w:pPr>
      <w:ins w:id="15" w:author="Juan Meza" w:date="2014-07-08T11:49:00Z">
        <w:r>
          <w:rPr>
            <w:rFonts w:ascii="Cambria" w:hAnsi="Cambria"/>
          </w:rPr>
          <w:t xml:space="preserve">The </w:t>
        </w:r>
      </w:ins>
      <w:r w:rsidR="00D53C63">
        <w:rPr>
          <w:rFonts w:ascii="Cambria" w:hAnsi="Cambria"/>
        </w:rPr>
        <w:t>β</w:t>
      </w:r>
      <w:r w:rsidR="00E16ED2">
        <w:t xml:space="preserve">-lactam antibiotics were first introduced </w:t>
      </w:r>
      <w:r w:rsidR="00A41F8A">
        <w:t>in 1943</w:t>
      </w:r>
      <w:r w:rsidR="00E16ED2">
        <w:t xml:space="preserve">, with </w:t>
      </w:r>
      <w:r w:rsidR="00D53C63">
        <w:t xml:space="preserve">penicillin </w:t>
      </w:r>
      <w:r w:rsidR="00E16ED2">
        <w:t>being the f</w:t>
      </w:r>
      <w:r w:rsidR="00F560EE">
        <w:t>irst</w:t>
      </w:r>
      <w:r w:rsidR="00E16ED2">
        <w:t xml:space="preserve">. Since then, the world has been flooded with </w:t>
      </w:r>
      <w:r w:rsidR="001F7C1B">
        <w:rPr>
          <w:rFonts w:ascii="Cambria" w:hAnsi="Cambria"/>
        </w:rPr>
        <w:t>β</w:t>
      </w:r>
      <w:r w:rsidR="00E16ED2">
        <w:t>-lactam antibiotics because of their high efficiency and low toxicity to the human body</w:t>
      </w:r>
      <w:r w:rsidR="00D574C7" w:rsidRPr="00D574C7">
        <w:t xml:space="preserve"> </w:t>
      </w:r>
      <w:r w:rsidR="00AE6FBC">
        <w:fldChar w:fldCharType="begin">
          <w:fldData xml:space="preserve">PEVuZE5vdGU+PENpdGU+PEF1dGhvcj5HdXRocmllPC9BdXRob3I+PFllYXI+MjAxMTwvWWVhcj48
UmVjTnVtPjYyPC9SZWNOdW0+PERpc3BsYXlUZXh0Pls5XTwvRGlzcGxheVRleHQ+PHJlY29yZD48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AE6FBC">
        <w:instrText xml:space="preserve"> ADDIN EN.CITE </w:instrText>
      </w:r>
      <w:r w:rsidR="00AE6FBC">
        <w:fldChar w:fldCharType="begin">
          <w:fldData xml:space="preserve">PEVuZE5vdGU+PENpdGU+PEF1dGhvcj5HdXRocmllPC9BdXRob3I+PFllYXI+MjAxMTwvWWVhcj48
UmVjTnVtPjYyPC9SZWNOdW0+PERpc3BsYXlUZXh0Pls5XTwvRGlzcGxheVRleHQ+PHJlY29yZD48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AE6FBC">
        <w:instrText xml:space="preserve"> ADDIN EN.CITE.DATA </w:instrText>
      </w:r>
      <w:r w:rsidR="00AE6FBC">
        <w:fldChar w:fldCharType="end"/>
      </w:r>
      <w:r w:rsidR="00AE6FBC">
        <w:fldChar w:fldCharType="separate"/>
      </w:r>
      <w:r w:rsidR="00AE6FBC">
        <w:rPr>
          <w:noProof/>
        </w:rPr>
        <w:t>[</w:t>
      </w:r>
      <w:hyperlink w:anchor="_ENREF_9" w:tooltip="Guthrie, 2011 #62" w:history="1">
        <w:r w:rsidR="00AE6FBC">
          <w:rPr>
            <w:noProof/>
          </w:rPr>
          <w:t>9</w:t>
        </w:r>
      </w:hyperlink>
      <w:r w:rsidR="00AE6FBC">
        <w:rPr>
          <w:noProof/>
        </w:rPr>
        <w:t>]</w:t>
      </w:r>
      <w:r w:rsidR="00AE6FBC">
        <w:fldChar w:fldCharType="end"/>
      </w:r>
      <w:r w:rsidR="00E16ED2">
        <w:t xml:space="preserve">. </w:t>
      </w:r>
      <w:r w:rsidR="00DD2DD8">
        <w:t>This includes c</w:t>
      </w:r>
      <w:r w:rsidR="00E16ED2">
        <w:t>ephalosporins</w:t>
      </w:r>
      <w:r w:rsidR="00DD2DD8">
        <w:t xml:space="preserve">, which have the same mode of action as penicillin, but are less susceptible to penicillinases. All </w:t>
      </w:r>
      <w:r w:rsidR="00DD2DD8">
        <w:rPr>
          <w:rFonts w:ascii="Cambria" w:hAnsi="Cambria"/>
        </w:rPr>
        <w:t>β</w:t>
      </w:r>
      <w:r w:rsidR="00DD2DD8">
        <w:t xml:space="preserve">-lactam antibiotics disrupt the synthesis of the peptidoglycan layer of the bacterial cell wall. Because of </w:t>
      </w:r>
      <w:r w:rsidR="003A7C6E">
        <w:t xml:space="preserve">extensive exposure to </w:t>
      </w:r>
      <w:r w:rsidR="00DD2DD8">
        <w:rPr>
          <w:rFonts w:ascii="Cambria" w:hAnsi="Cambria"/>
        </w:rPr>
        <w:t>β</w:t>
      </w:r>
      <w:r w:rsidR="00DD2DD8">
        <w:t xml:space="preserve">-lactam antibiotics, bacteria have evolved to produce an enzyme, called a </w:t>
      </w:r>
      <w:r w:rsidR="00DD2DD8">
        <w:rPr>
          <w:rFonts w:ascii="Cambria" w:hAnsi="Cambria"/>
        </w:rPr>
        <w:t>β</w:t>
      </w:r>
      <w:r w:rsidR="00DD2DD8">
        <w:t xml:space="preserve">-lactamase, which has the ability to </w:t>
      </w:r>
      <w:r w:rsidR="003A7C6E">
        <w:t xml:space="preserve">hydrolyze and inactivate </w:t>
      </w:r>
      <w:r w:rsidR="00DD2DD8">
        <w:t xml:space="preserve">the </w:t>
      </w:r>
      <w:r w:rsidR="00DD2DD8">
        <w:rPr>
          <w:rFonts w:ascii="Cambria" w:hAnsi="Cambria"/>
        </w:rPr>
        <w:t>β</w:t>
      </w:r>
      <w:r w:rsidR="00DD2DD8">
        <w:t>-lactam ring of the</w:t>
      </w:r>
      <w:r w:rsidR="003A7C6E">
        <w:t xml:space="preserve">se </w:t>
      </w:r>
      <w:r w:rsidR="00DD2DD8">
        <w:t xml:space="preserve">antibiotics. One of the </w:t>
      </w:r>
      <w:r w:rsidR="003A7C6E">
        <w:t xml:space="preserve">most frequently occurring </w:t>
      </w:r>
      <w:r w:rsidR="00DD2DD8">
        <w:t>genes</w:t>
      </w:r>
      <w:r w:rsidR="00754E5E">
        <w:t xml:space="preserve"> in Gram-</w:t>
      </w:r>
      <w:r w:rsidR="003A7C6E">
        <w:t>negative bacteria</w:t>
      </w:r>
      <w:r w:rsidR="00DD2DD8">
        <w:t xml:space="preserve"> that encode</w:t>
      </w:r>
      <w:r w:rsidR="003A7C6E">
        <w:t xml:space="preserve"> </w:t>
      </w:r>
      <w:r w:rsidR="00DD2DD8">
        <w:t xml:space="preserve">a </w:t>
      </w:r>
      <w:r w:rsidR="00DD2DD8">
        <w:rPr>
          <w:rFonts w:ascii="Cambria" w:hAnsi="Cambria"/>
        </w:rPr>
        <w:t>β</w:t>
      </w:r>
      <w:r w:rsidR="00DD2DD8">
        <w:t xml:space="preserve">-lactamase is </w:t>
      </w:r>
      <w:r w:rsidR="003A7C6E">
        <w:t xml:space="preserve">the </w:t>
      </w:r>
      <w:r w:rsidR="003A7C6E">
        <w:rPr>
          <w:i/>
        </w:rPr>
        <w:t>bla</w:t>
      </w:r>
      <w:r w:rsidR="00DD2DD8" w:rsidRPr="008A2B18">
        <w:rPr>
          <w:vertAlign w:val="subscript"/>
        </w:rPr>
        <w:t>TEM-1</w:t>
      </w:r>
      <w:r w:rsidR="003A7C6E">
        <w:rPr>
          <w:vertAlign w:val="subscript"/>
        </w:rPr>
        <w:t xml:space="preserve"> </w:t>
      </w:r>
      <w:r w:rsidR="003A7C6E">
        <w:t xml:space="preserve">gene </w: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 </w:instrTex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EN.CITE.DATA </w:instrText>
      </w:r>
      <w:r w:rsidR="00AE6FBC">
        <w:fldChar w:fldCharType="end"/>
      </w:r>
      <w:r w:rsidR="00AE6FBC">
        <w:fldChar w:fldCharType="separate"/>
      </w:r>
      <w:r w:rsidR="00AE6FBC">
        <w:rPr>
          <w:noProof/>
        </w:rPr>
        <w:t>[</w:t>
      </w:r>
      <w:hyperlink w:anchor="_ENREF_10" w:tooltip="Bradford, 2001 #69" w:history="1">
        <w:r w:rsidR="00AE6FBC">
          <w:rPr>
            <w:noProof/>
          </w:rPr>
          <w:t>10</w:t>
        </w:r>
      </w:hyperlink>
      <w:r w:rsidR="00AE6FBC">
        <w:rPr>
          <w:noProof/>
        </w:rPr>
        <w:t>]</w:t>
      </w:r>
      <w:r w:rsidR="00AE6FBC">
        <w:fldChar w:fldCharType="end"/>
      </w:r>
      <w:r w:rsidR="00DD2DD8">
        <w:t>.</w:t>
      </w:r>
    </w:p>
    <w:p w14:paraId="76CE369C" w14:textId="77777777" w:rsidR="00AC1EA1" w:rsidRDefault="00AC1EA1" w:rsidP="00EC766D">
      <w:pPr>
        <w:jc w:val="both"/>
        <w:outlineLvl w:val="0"/>
      </w:pPr>
    </w:p>
    <w:p w14:paraId="6D602815" w14:textId="4F459491" w:rsidR="006B76A4" w:rsidRPr="006B76A4" w:rsidRDefault="006B76A4" w:rsidP="00EC766D">
      <w:pPr>
        <w:jc w:val="both"/>
        <w:outlineLvl w:val="0"/>
      </w:pPr>
      <w:r w:rsidRPr="006B76A4">
        <w:t xml:space="preserve">In 1963, the TEM </w:t>
      </w:r>
      <w:r w:rsidR="003A7C6E">
        <w:rPr>
          <w:rFonts w:ascii="Cambria" w:hAnsi="Cambria"/>
        </w:rPr>
        <w:t>β</w:t>
      </w:r>
      <w:r w:rsidR="003A7C6E">
        <w:t>-</w:t>
      </w:r>
      <w:r w:rsidR="00EE0B89">
        <w:t>lactamase emerged among gram-</w:t>
      </w:r>
      <w:r w:rsidRPr="006B76A4">
        <w:t xml:space="preserve">negative bacteria, and it rapidly increased in frequency to become the most frequent </w:t>
      </w:r>
      <w:r w:rsidR="003A7C6E">
        <w:rPr>
          <w:rFonts w:ascii="Cambria" w:hAnsi="Cambria"/>
        </w:rPr>
        <w:t>β</w:t>
      </w:r>
      <w:r w:rsidRPr="006B76A4">
        <w:t>-lactamase in most pat</w:t>
      </w:r>
      <w:r w:rsidR="00EE0B89">
        <w:t>hogenic gram-</w:t>
      </w:r>
      <w:r w:rsidRPr="006B76A4">
        <w:t xml:space="preserve">negative populations. TEM </w:t>
      </w:r>
      <w:r w:rsidR="003A7C6E">
        <w:rPr>
          <w:rFonts w:ascii="Cambria" w:hAnsi="Cambria"/>
        </w:rPr>
        <w:t>β</w:t>
      </w:r>
      <w:r w:rsidRPr="006B76A4">
        <w:t xml:space="preserve">-lactamases have </w:t>
      </w:r>
      <w:r w:rsidR="00EE0B89">
        <w:t>been found in Escherichia coli</w:t>
      </w:r>
      <w:ins w:id="16" w:author="Juan Meza" w:date="2014-07-08T11:50:00Z">
        <w:r w:rsidR="00921679">
          <w:t xml:space="preserve"> </w:t>
        </w:r>
      </w:ins>
      <w:del w:id="17" w:author="Juan Meza" w:date="2014-07-08T11:50:00Z">
        <w:r w:rsidR="00EE0B89" w:rsidDel="00921679">
          <w:delText xml:space="preserve">, </w:delText>
        </w:r>
      </w:del>
      <w:r w:rsidRPr="006B76A4">
        <w:t xml:space="preserve">and other gram-negative bacteria. </w:t>
      </w:r>
      <w:r w:rsidR="003A7C6E">
        <w:t>Among the TEM family</w:t>
      </w:r>
      <w:r w:rsidR="00754E5E">
        <w:t xml:space="preserve"> members</w:t>
      </w:r>
      <w:r w:rsidR="003A7C6E">
        <w:t xml:space="preserve">, </w:t>
      </w:r>
      <w:r w:rsidRPr="006B76A4">
        <w:t>TE</w:t>
      </w:r>
      <w:r w:rsidR="00EE0B89">
        <w:t xml:space="preserve">M-1 is considered the </w:t>
      </w:r>
      <w:r w:rsidR="00501C47">
        <w:t>wild type</w:t>
      </w:r>
      <w:r w:rsidR="00EE0B89">
        <w:t>.</w:t>
      </w:r>
      <w:r w:rsidRPr="006B76A4">
        <w:t xml:space="preserve"> Over 170 TEM variants have</w:t>
      </w:r>
      <w:r w:rsidR="00EE0B89">
        <w:t xml:space="preserve"> been found clinically, where </w:t>
      </w:r>
      <w:r w:rsidR="006E13AE">
        <w:t>forty</w:t>
      </w:r>
      <w:r w:rsidR="00EE0B89">
        <w:t>-one</w:t>
      </w:r>
      <w:r w:rsidRPr="006B76A4">
        <w:t xml:space="preserve"> </w:t>
      </w:r>
      <w:r w:rsidR="00501C47">
        <w:t>have</w:t>
      </w:r>
      <w:r w:rsidRPr="006B76A4">
        <w:t xml:space="preserve"> single</w:t>
      </w:r>
      <w:r w:rsidR="00501C47">
        <w:t xml:space="preserve"> amino acid substitutions and</w:t>
      </w:r>
      <w:r w:rsidR="00754E5E">
        <w:t xml:space="preserve"> 89%</w:t>
      </w:r>
      <w:r w:rsidR="00EE0B89">
        <w:t xml:space="preserve"> </w:t>
      </w:r>
      <w:r w:rsidR="00754E5E">
        <w:t>have</w:t>
      </w:r>
      <w:r w:rsidR="00EE0B89">
        <w:t xml:space="preserve"> four</w:t>
      </w:r>
      <w:r w:rsidRPr="006B76A4">
        <w:t xml:space="preserve"> </w:t>
      </w:r>
      <w:r w:rsidR="00754E5E">
        <w:t xml:space="preserve">or fewer </w:t>
      </w:r>
      <w:r w:rsidRPr="006B76A4">
        <w:t xml:space="preserve">amino acid substitutions. </w:t>
      </w:r>
      <w:r w:rsidR="00EE0B89">
        <w:t>In this study, we focus on TEM-50, which is one of the clinically isolate</w:t>
      </w:r>
      <w:r w:rsidR="008B6EEB">
        <w:t>d variants</w:t>
      </w:r>
      <w:r w:rsidR="00EE0B89">
        <w:t xml:space="preserve"> with four substitutions</w:t>
      </w:r>
      <w:r w:rsidR="00293A1F">
        <w:t xml:space="preserve"> </w: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 </w:instrTex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EN.CITE.DATA </w:instrText>
      </w:r>
      <w:r w:rsidR="00AE6FBC">
        <w:fldChar w:fldCharType="end"/>
      </w:r>
      <w:r w:rsidR="00AE6FBC">
        <w:fldChar w:fldCharType="separate"/>
      </w:r>
      <w:r w:rsidR="00AE6FBC">
        <w:rPr>
          <w:noProof/>
        </w:rPr>
        <w:t>[</w:t>
      </w:r>
      <w:hyperlink w:anchor="_ENREF_10" w:tooltip="Bradford, 2001 #69" w:history="1">
        <w:r w:rsidR="00AE6FBC">
          <w:rPr>
            <w:noProof/>
          </w:rPr>
          <w:t>10</w:t>
        </w:r>
      </w:hyperlink>
      <w:r w:rsidR="00AE6FBC">
        <w:rPr>
          <w:noProof/>
        </w:rPr>
        <w:t>]</w:t>
      </w:r>
      <w:r w:rsidR="00AE6FBC">
        <w:fldChar w:fldCharType="end"/>
      </w:r>
      <w:r w:rsidR="00EE0B89">
        <w:t xml:space="preserve">. </w:t>
      </w:r>
      <w:r w:rsidRPr="006B76A4">
        <w:t>We</w:t>
      </w:r>
      <w:r w:rsidR="00EE0B89">
        <w:t xml:space="preserve"> have</w:t>
      </w:r>
      <w:r w:rsidRPr="006B76A4">
        <w:t xml:space="preserve"> created all 16 possible variations of those</w:t>
      </w:r>
      <w:r w:rsidR="00501C47">
        <w:t xml:space="preserve"> substitution</w:t>
      </w:r>
      <w:r w:rsidRPr="006B76A4">
        <w:t>s using site directed mutagenesis</w:t>
      </w:r>
      <w:r w:rsidR="008B6EEB">
        <w:t xml:space="preserve"> </w:t>
      </w:r>
      <w:r w:rsidR="00AE6FBC">
        <w:fldChar w:fldCharType="begin"/>
      </w:r>
      <w:r w:rsidR="00AE6FBC">
        <w:instrText xml:space="preserve"> ADDIN EN.CITE &lt;EndNote&gt;&lt;Cite&gt;&lt;Author&gt;Goulart&lt;/Author&gt;&lt;Year&gt;2013&lt;/Year&gt;&lt;RecNum&gt;36&lt;/RecNum&gt;&lt;DisplayText&gt;[11]&lt;/DisplayText&gt;&lt;record&gt;&lt;rec-number&gt;36&lt;/rec-number&gt;&lt;foreign-keys&gt;&lt;key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AE6FBC">
        <w:rPr>
          <w:noProof/>
        </w:rPr>
        <w:t>[</w:t>
      </w:r>
      <w:hyperlink w:anchor="_ENREF_11" w:tooltip="Goulart, 2013 #36" w:history="1">
        <w:r w:rsidR="00AE6FBC">
          <w:rPr>
            <w:noProof/>
          </w:rPr>
          <w:t>11</w:t>
        </w:r>
      </w:hyperlink>
      <w:r w:rsidR="00AE6FBC">
        <w:rPr>
          <w:noProof/>
        </w:rPr>
        <w:t>]</w:t>
      </w:r>
      <w:r w:rsidR="00AE6FBC">
        <w:fldChar w:fldCharType="end"/>
      </w:r>
      <w:r w:rsidRPr="006B76A4">
        <w:t xml:space="preserve">.  </w:t>
      </w:r>
    </w:p>
    <w:p w14:paraId="6FBBD3EB" w14:textId="77777777" w:rsidR="00AC1EA1" w:rsidRDefault="00AC1EA1" w:rsidP="00EC766D">
      <w:pPr>
        <w:jc w:val="both"/>
      </w:pPr>
    </w:p>
    <w:p w14:paraId="0563D4E6" w14:textId="6437A289" w:rsidR="00EE7A61" w:rsidRDefault="00F14798" w:rsidP="00EC766D">
      <w:pPr>
        <w:jc w:val="both"/>
      </w:pPr>
      <w:r>
        <w:t xml:space="preserve">Because of the widespread use of </w:t>
      </w:r>
      <w:r w:rsidR="003A7C6E">
        <w:rPr>
          <w:rFonts w:ascii="Cambria" w:hAnsi="Cambria"/>
        </w:rPr>
        <w:t>β</w:t>
      </w:r>
      <w:r>
        <w:t xml:space="preserve">-lactam antibiotics, there have been </w:t>
      </w:r>
      <w:commentRangeStart w:id="18"/>
      <w:r>
        <w:t>additional approaches</w:t>
      </w:r>
      <w:commentRangeEnd w:id="18"/>
      <w:r w:rsidR="00921679">
        <w:rPr>
          <w:rStyle w:val="CommentReference"/>
        </w:rPr>
        <w:commentReference w:id="18"/>
      </w:r>
      <w:r>
        <w:t xml:space="preserve"> that utilize a combination of mechanisms based on activators for </w:t>
      </w:r>
      <w:r w:rsidR="003A7C6E">
        <w:rPr>
          <w:rFonts w:ascii="Cambria" w:hAnsi="Cambria"/>
        </w:rPr>
        <w:t>β</w:t>
      </w:r>
      <w:r>
        <w:t xml:space="preserve">-lactamases such as clavulanic acid, sulbactam and tazobactam </w:t>
      </w:r>
      <w:r w:rsidR="00AE6FBC">
        <w:fldChar w:fldCharType="begin"/>
      </w:r>
      <w:r w:rsidR="00AE6FBC">
        <w:instrText xml:space="preserve"> ADDIN EN.CITE &lt;EndNote&gt;&lt;Cite&gt;&lt;Author&gt;Chaibi&lt;/Author&gt;&lt;Year&gt;1999&lt;/Year&gt;&lt;RecNum&gt;61&lt;/RecNum&gt;&lt;DisplayText&gt;[12]&lt;/DisplayText&gt;&lt;record&gt;&lt;rec-number&gt;61&lt;/rec-number&gt;&lt;foreign-keys&gt;&lt;key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AE6FBC">
        <w:rPr>
          <w:noProof/>
        </w:rPr>
        <w:t>[</w:t>
      </w:r>
      <w:hyperlink w:anchor="_ENREF_12" w:tooltip="Chaibi, 1999 #61" w:history="1">
        <w:r w:rsidR="00AE6FBC">
          <w:rPr>
            <w:noProof/>
          </w:rPr>
          <w:t>12</w:t>
        </w:r>
      </w:hyperlink>
      <w:r w:rsidR="00AE6FBC">
        <w:rPr>
          <w:noProof/>
        </w:rPr>
        <w:t>]</w:t>
      </w:r>
      <w:r w:rsidR="00AE6FBC">
        <w:fldChar w:fldCharType="end"/>
      </w:r>
      <w:r>
        <w:t xml:space="preserve">. </w:t>
      </w:r>
      <w:r w:rsidR="00DD2DD8">
        <w:t xml:space="preserve">To avoid </w:t>
      </w:r>
      <w:r w:rsidR="00DD2DD8">
        <w:rPr>
          <w:rFonts w:ascii="Cambria" w:hAnsi="Cambria"/>
        </w:rPr>
        <w:t>β</w:t>
      </w:r>
      <w:r w:rsidR="00DD2DD8">
        <w:t>-lactamase activity, s</w:t>
      </w:r>
      <w:r>
        <w:t>ome antibiotics are given with these</w:t>
      </w:r>
      <w:r w:rsidR="00DD2DD8">
        <w:t xml:space="preserve"> </w:t>
      </w:r>
      <w:r w:rsidR="00DD2DD8">
        <w:rPr>
          <w:rFonts w:ascii="Cambria" w:hAnsi="Cambria"/>
        </w:rPr>
        <w:t>β</w:t>
      </w:r>
      <w:r w:rsidR="00DD2DD8">
        <w:t>-lactamase inhibitor</w:t>
      </w:r>
      <w:r>
        <w:t xml:space="preserve">s, </w:t>
      </w:r>
      <w:r w:rsidR="00DD2DD8">
        <w:t xml:space="preserve">resulting in a more effective treatment. </w:t>
      </w:r>
      <w:r w:rsidR="002D1D51">
        <w:t xml:space="preserve">These inactivators destroy the </w:t>
      </w:r>
      <w:r w:rsidR="002D1D51">
        <w:rPr>
          <w:rFonts w:ascii="Cambria" w:hAnsi="Cambria"/>
        </w:rPr>
        <w:t>β</w:t>
      </w:r>
      <w:r w:rsidR="002D1D51">
        <w:t xml:space="preserve">-lactamase activity, therefore enhancing the ability of the </w:t>
      </w:r>
      <w:r w:rsidR="00275E4E">
        <w:rPr>
          <w:rFonts w:ascii="Cambria" w:hAnsi="Cambria"/>
        </w:rPr>
        <w:t>β</w:t>
      </w:r>
      <w:r w:rsidR="00275E4E">
        <w:t>-lactam</w:t>
      </w:r>
      <w:r w:rsidR="002D1D51">
        <w:t xml:space="preserve"> to destroy the cell wall. </w:t>
      </w:r>
      <w:r w:rsidR="00D91023">
        <w:t>An Inhibitor-</w:t>
      </w:r>
      <w:r w:rsidR="00E15CEF">
        <w:t xml:space="preserve">Resistant </w:t>
      </w:r>
      <w:r w:rsidR="00D91023">
        <w:t xml:space="preserve">TEM is a bacterial strain that produces an inhibitor-resistant enzyme that </w:t>
      </w:r>
      <w:r w:rsidR="00B07D20">
        <w:t>breaks</w:t>
      </w:r>
      <w:r w:rsidR="00D91023">
        <w:t xml:space="preserve"> down these </w:t>
      </w:r>
      <w:r w:rsidR="00E15CEF">
        <w:rPr>
          <w:rFonts w:ascii="Cambria" w:hAnsi="Cambria"/>
        </w:rPr>
        <w:t>β</w:t>
      </w:r>
      <w:r w:rsidR="00D91023">
        <w:t>-lactamase inhibitors. Within t</w:t>
      </w:r>
      <w:r w:rsidR="00F560EE">
        <w:t>he TEM-50 gene</w:t>
      </w:r>
      <w:r w:rsidR="00D91023">
        <w:t xml:space="preserve">, there are two substitutions that contribute to the </w:t>
      </w:r>
      <w:r w:rsidR="00623FED">
        <w:t xml:space="preserve">inhibitor resistant </w:t>
      </w:r>
      <w:r w:rsidR="00D91023">
        <w:t>phenotype, M69L (</w:t>
      </w:r>
      <w:r w:rsidR="00695912">
        <w:t>TEM-33</w:t>
      </w:r>
      <w:r w:rsidR="00D91023">
        <w:t xml:space="preserve">) and N276D </w:t>
      </w:r>
      <w:r w:rsidR="00695912">
        <w:t>(TEM-84</w:t>
      </w:r>
      <w:r w:rsidR="00D91023">
        <w:t xml:space="preserve">) </w:t>
      </w:r>
      <w:r w:rsidR="00AE6FBC">
        <w:fldChar w:fldCharType="begin"/>
      </w:r>
      <w:r w:rsidR="00AE6FBC">
        <w:instrText xml:space="preserve"> ADDIN EN.CITE &lt;EndNote&gt;&lt;Cite&gt;&lt;Author&gt;Chaibi&lt;/Author&gt;&lt;Year&gt;1999&lt;/Year&gt;&lt;RecNum&gt;61&lt;/RecNum&gt;&lt;DisplayText&gt;[12]&lt;/DisplayText&gt;&lt;record&gt;&lt;rec-number&gt;61&lt;/rec-number&gt;&lt;foreign-keys&gt;&lt;key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AE6FBC">
        <w:rPr>
          <w:noProof/>
        </w:rPr>
        <w:t>[</w:t>
      </w:r>
      <w:hyperlink w:anchor="_ENREF_12" w:tooltip="Chaibi, 1999 #61" w:history="1">
        <w:r w:rsidR="00AE6FBC">
          <w:rPr>
            <w:noProof/>
          </w:rPr>
          <w:t>12</w:t>
        </w:r>
      </w:hyperlink>
      <w:r w:rsidR="00AE6FBC">
        <w:rPr>
          <w:noProof/>
        </w:rPr>
        <w:t>]</w:t>
      </w:r>
      <w:r w:rsidR="00AE6FBC">
        <w:fldChar w:fldCharType="end"/>
      </w:r>
      <w:r w:rsidR="00D91023">
        <w:t>.</w:t>
      </w:r>
      <w:r w:rsidR="00EE7A61" w:rsidRPr="00EE7A61">
        <w:t xml:space="preserve"> </w:t>
      </w:r>
    </w:p>
    <w:p w14:paraId="13C9167D" w14:textId="77777777" w:rsidR="00EE7A61" w:rsidRDefault="00EE7A61" w:rsidP="00EE7A61">
      <w:pPr>
        <w:ind w:firstLine="720"/>
        <w:jc w:val="both"/>
      </w:pPr>
    </w:p>
    <w:p w14:paraId="6AC3528E" w14:textId="02FB9B2B" w:rsidR="002D1D51" w:rsidRDefault="00EE7A61" w:rsidP="00EC766D">
      <w:pPr>
        <w:jc w:val="both"/>
      </w:pPr>
      <w:r>
        <w:t>Epistasis</w:t>
      </w:r>
      <w:r w:rsidR="00754E5E">
        <w:t>, or non-additive interactions between mutations,</w:t>
      </w:r>
      <w:r>
        <w:t xml:space="preserve"> plays a major role in antibiotic resistance. Epistatic interactions can be used to study </w:t>
      </w:r>
      <w:ins w:id="19" w:author="Juan Meza" w:date="2014-07-08T11:53:00Z">
        <w:r w:rsidR="00921679">
          <w:t xml:space="preserve">the </w:t>
        </w:r>
      </w:ins>
      <w:r>
        <w:t xml:space="preserve">topography of fitness landscapes and the dynamics of adaptation. One study shows these patterns of epistasis among large and small-effect beneficial </w:t>
      </w:r>
      <w:r w:rsidR="00E6204C">
        <w:t>substitution</w:t>
      </w:r>
      <w:r>
        <w:t xml:space="preserve">s occurring in TEM-1 </w:t>
      </w:r>
      <w:r w:rsidR="00AE6FBC">
        <w:fldChar w:fldCharType="begin"/>
      </w:r>
      <w:r w:rsidR="00AE6FBC">
        <w:instrText xml:space="preserve"> ADDIN EN.CITE &lt;EndNote&gt;&lt;Cite&gt;&lt;Author&gt;Schenk&lt;/Author&gt;&lt;Year&gt;2013&lt;/Year&gt;&lt;RecNum&gt;67&lt;/RecNum&gt;&lt;DisplayText&gt;[13]&lt;/DisplayText&gt;&lt;record&gt;&lt;rec-number&gt;67&lt;/rec-number&gt;&lt;foreign-keys&gt;&lt;key app="EN" db-id="aerza0v5ufawdtezew95dr0bafeapts5var0"&gt;67&lt;/key&gt;&lt;/foreign-keys&gt;&lt;ref-type name="Journal Article"&gt;17&lt;/ref-type&gt;&lt;contributors&gt;&lt;authors&gt;&lt;author&gt;Schenk, M. F.&lt;/author&gt;&lt;author&gt;Szendro, I. G.&lt;/author&gt;&lt;author&gt;Salverda, M. L.&lt;/author&gt;&lt;author&gt;Krug, J.&lt;/author&gt;&lt;author&gt;de Visser, J. A.&lt;/author&gt;&lt;/authors&gt;&lt;/contributors&gt;&lt;auth-address&gt;Institute for Genetics, University of Cologne, Koln, Germany.&lt;/auth-address&gt;&lt;titles&gt;&lt;title&gt;Patterns of Epistasis between beneficial mutations in an antibiotic resistance gene&lt;/title&gt;&lt;secondary-title&gt;Molecular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Evol&lt;/abbr-1&gt;&lt;/alt-periodical&gt;&lt;pages&gt;1779-87&lt;/pages&gt;&lt;volume&gt;30&lt;/volume&gt;&lt;number&gt;8&lt;/number&gt;&lt;edition&gt;2013/05/17&lt;/edition&gt;&lt;keywords&gt;&lt;keyword&gt;Anti-Bacterial Agents/pharmacology&lt;/keyword&gt;&lt;keyword&gt;Biological Evolution&lt;/keyword&gt;&lt;keyword&gt;Cefotaxime/pharmacology&lt;/keyword&gt;&lt;keyword&gt;Drug Resistance, Bacterial/*genetics&lt;/keyword&gt;&lt;keyword&gt;*Epistasis, Genetic&lt;/keyword&gt;&lt;keyword&gt;Escherichia coli/drug effects/genetics&lt;/keyword&gt;&lt;keyword&gt;Genetic Fitness&lt;/keyword&gt;&lt;keyword&gt;Genotype&lt;/keyword&gt;&lt;keyword&gt;*Mutation&lt;/keyword&gt;&lt;keyword&gt;Phenotype&lt;/keyword&gt;&lt;keyword&gt;beta-Lactamases/*genetics&lt;/keyword&gt;&lt;/keywords&gt;&lt;dates&gt;&lt;year&gt;2013&lt;/year&gt;&lt;pub-dates&gt;&lt;date&gt;Aug&lt;/date&gt;&lt;/pub-dates&gt;&lt;/dates&gt;&lt;isbn&gt;1537-1719 (Electronic)&amp;#xD;0737-4038 (Linking)&lt;/isbn&gt;&lt;accession-num&gt;23676768&lt;/accession-num&gt;&lt;work-type&gt;Research Support, Non-U.S. Gov&amp;apos;t&lt;/work-type&gt;&lt;urls&gt;&lt;related-urls&gt;&lt;url&gt;http://www.ncbi.nlm.nih.gov/pubmed/23676768&lt;/url&gt;&lt;/related-urls&gt;&lt;/urls&gt;&lt;custom2&gt;3708503&lt;/custom2&gt;&lt;electronic-resource-num&gt;10.1093/molbev/mst096&lt;/electronic-resource-num&gt;&lt;language&gt;eng&lt;/language&gt;&lt;/record&gt;&lt;/Cite&gt;&lt;/EndNote&gt;</w:instrText>
      </w:r>
      <w:r w:rsidR="00AE6FBC">
        <w:fldChar w:fldCharType="separate"/>
      </w:r>
      <w:r w:rsidR="00AE6FBC">
        <w:rPr>
          <w:noProof/>
        </w:rPr>
        <w:t>[</w:t>
      </w:r>
      <w:hyperlink w:anchor="_ENREF_13" w:tooltip="Schenk, 2013 #67" w:history="1">
        <w:r w:rsidR="00AE6FBC">
          <w:rPr>
            <w:noProof/>
          </w:rPr>
          <w:t>13</w:t>
        </w:r>
      </w:hyperlink>
      <w:r w:rsidR="00AE6FBC">
        <w:rPr>
          <w:noProof/>
        </w:rPr>
        <w:t>]</w:t>
      </w:r>
      <w:r w:rsidR="00AE6FBC">
        <w:fldChar w:fldCharType="end"/>
      </w:r>
      <w:r>
        <w:t>. Schenk et al. f</w:t>
      </w:r>
      <w:r w:rsidR="00754E5E">
        <w:t>ound</w:t>
      </w:r>
      <w:r>
        <w:t xml:space="preserve"> that there are major epistatic interactions among the mutations within TEM-1 depending on which combination of the four mutations are present in the presence of just one antibiotic, Cefotaxime.  It has been shown that epistasis occurs more frequently among mutations within the same gene </w:t>
      </w:r>
      <w:r w:rsidR="00AE6FBC">
        <w:fldChar w:fldCharType="begin"/>
      </w:r>
      <w:r w:rsidR="00AE6FBC">
        <w:instrText xml:space="preserve"> ADDIN EN.CITE &lt;EndNote&gt;&lt;Cite&gt;&lt;Author&gt;Poon&lt;/Author&gt;&lt;Year&gt;2005&lt;/Year&gt;&lt;RecNum&gt;68&lt;/RecNum&gt;&lt;DisplayText&gt;[14]&lt;/DisplayText&gt;&lt;record&gt;&lt;rec-number&gt;68&lt;/rec-number&gt;&lt;foreign-keys&gt;&lt;key app="EN" db-id="aerza0v5ufawdtezew95dr0bafeapts5var0"&gt;68&lt;/key&gt;&lt;/foreign-keys&gt;&lt;ref-type name="Journal Article"&gt;17&lt;/ref-type&gt;&lt;contributors&gt;&lt;authors&gt;&lt;author&gt;Poon, A.&lt;/author&gt;&lt;author&gt;Chao, L.&lt;/author&gt;&lt;/authors&gt;&lt;/contributors&gt;&lt;auth-address&gt;Division of Biological Sciences, Section of Ecology, Behavior and Evolution, University of California, San Diego, California 92093-0116, USA. apoon@biomail.ucsd.edu&lt;/auth-address&gt;&lt;titles&gt;&lt;title&gt;The rate of compensatory mutation in the DNA bacteriophage phiX174&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989-99&lt;/pages&gt;&lt;volume&gt;170&lt;/volume&gt;&lt;number&gt;3&lt;/number&gt;&lt;edition&gt;2005/05/25&lt;/edition&gt;&lt;keywords&gt;&lt;keyword&gt;Adaptation, Biological/*genetics&lt;/keyword&gt;&lt;keyword&gt;Bacteriophage phi X 174/*genetics&lt;/keyword&gt;&lt;keyword&gt;*Epistasis, Genetic&lt;/keyword&gt;&lt;keyword&gt;*Evolution, Molecular&lt;/keyword&gt;&lt;keyword&gt;Likelihood Functions&lt;/keyword&gt;&lt;keyword&gt;Models, Molecular&lt;/keyword&gt;&lt;keyword&gt;Mutagenesis, Site-Directed&lt;/keyword&gt;&lt;keyword&gt;Mutation/*genetics&lt;/keyword&gt;&lt;keyword&gt;Sequence Analysis, DNA&lt;/keyword&gt;&lt;keyword&gt;Viral Plaque Assay&lt;/keyword&gt;&lt;/keywords&gt;&lt;dates&gt;&lt;year&gt;2005&lt;/year&gt;&lt;pub-dates&gt;&lt;date&gt;Jul&lt;/date&gt;&lt;/pub-dates&gt;&lt;/dates&gt;&lt;isbn&gt;0016-6731 (Print)&amp;#xD;0016-6731 (Linking)&lt;/isbn&gt;&lt;accession-num&gt;15911582&lt;/accession-num&gt;&lt;work-type&gt;Comparative Study&amp;#xD;Research Support, N.I.H., Extramural&amp;#xD;Research Support, U.S. Gov&amp;apos;t, P.H.S.&lt;/work-type&gt;&lt;urls&gt;&lt;related-urls&gt;&lt;url&gt;http://www.ncbi.nlm.nih.gov/pubmed/15911582&lt;/url&gt;&lt;/related-urls&gt;&lt;/urls&gt;&lt;custom2&gt;1451187&lt;/custom2&gt;&lt;electronic-resource-num&gt;10.1534/genetics.104.039438&lt;/electronic-resource-num&gt;&lt;language&gt;eng&lt;/language&gt;&lt;/record&gt;&lt;/Cite&gt;&lt;/EndNote&gt;</w:instrText>
      </w:r>
      <w:r w:rsidR="00AE6FBC">
        <w:fldChar w:fldCharType="separate"/>
      </w:r>
      <w:r w:rsidR="00AE6FBC">
        <w:rPr>
          <w:noProof/>
        </w:rPr>
        <w:t>[</w:t>
      </w:r>
      <w:hyperlink w:anchor="_ENREF_14" w:tooltip="Poon, 2005 #68" w:history="1">
        <w:r w:rsidR="00AE6FBC">
          <w:rPr>
            <w:noProof/>
          </w:rPr>
          <w:t>14</w:t>
        </w:r>
      </w:hyperlink>
      <w:r w:rsidR="00AE6FBC">
        <w:rPr>
          <w:noProof/>
        </w:rPr>
        <w:t>]</w:t>
      </w:r>
      <w:r w:rsidR="00AE6FBC">
        <w:fldChar w:fldCharType="end"/>
      </w:r>
      <w:r w:rsidRPr="00EC766D">
        <w:t>.</w:t>
      </w:r>
    </w:p>
    <w:p w14:paraId="07173958" w14:textId="77777777" w:rsidR="00754E5E" w:rsidRDefault="00754E5E" w:rsidP="00EC766D">
      <w:pPr>
        <w:jc w:val="both"/>
      </w:pPr>
    </w:p>
    <w:p w14:paraId="20FF9C31" w14:textId="4F1E3857" w:rsidR="00754E5E" w:rsidRDefault="00754E5E" w:rsidP="00EC766D">
      <w:pPr>
        <w:jc w:val="both"/>
      </w:pPr>
      <w:commentRangeStart w:id="20"/>
      <w:r>
        <w:t>Genotype</w:t>
      </w:r>
      <w:commentRangeEnd w:id="20"/>
      <w:r w:rsidR="00921679">
        <w:rPr>
          <w:rStyle w:val="CommentReference"/>
        </w:rPr>
        <w:commentReference w:id="20"/>
      </w:r>
      <w:r>
        <w:t>-by-environment (</w:t>
      </w:r>
      <w:proofErr w:type="spellStart"/>
      <w:r>
        <w:t>GxE</w:t>
      </w:r>
      <w:proofErr w:type="spellEnd"/>
      <w:r>
        <w:t xml:space="preserve">) interactions are defined as the change in the performance of two or more genotypes measured in two or more environments. Changes in rank order for different genotypes and changes in the magnitude of genetic, environmental and phenotypic variances can be evident between environments. Previous studies on </w:t>
      </w:r>
      <w:proofErr w:type="spellStart"/>
      <w:r>
        <w:t>GxE</w:t>
      </w:r>
      <w:proofErr w:type="spellEnd"/>
      <w:r>
        <w:t xml:space="preserve"> interactions have measured fitness on genotypes that differ by numerous unknown mutations and most recently </w:t>
      </w:r>
      <w:r>
        <w:fldChar w:fldCharType="begin">
          <w:fldData xml:space="preserve">PEVuZE5vdGU+PENpdGU+PEF1dGhvcj5SZW1vbGQ8L0F1dGhvcj48WWVhcj4yMDAxPC9ZZWFyPjxS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</w:fldData>
        </w:fldChar>
      </w:r>
      <w:r>
        <w:instrText xml:space="preserve"> ADDIN EN.CITE </w:instrText>
      </w:r>
      <w:r>
        <w:fldChar w:fldCharType="begin">
          <w:fldData xml:space="preserve">PEVuZE5vdGU+PENpdGU+PEF1dGhvcj5SZW1vbGQ8L0F1dGhvcj48WWVhcj4yMDAxPC9ZZWFyPjxS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</w:fldData>
        </w:fldChar>
      </w:r>
      <w:r>
        <w:instrText xml:space="preserve"> ADDIN EN.CITE.DATA </w:instrText>
      </w:r>
      <w:r>
        <w:fldChar w:fldCharType="end"/>
      </w:r>
      <w:r>
        <w:fldChar w:fldCharType="separate"/>
      </w:r>
      <w:r>
        <w:rPr>
          <w:noProof/>
        </w:rPr>
        <w:t>[</w:t>
      </w:r>
      <w:hyperlink w:anchor="_ENREF_8" w:tooltip="Remold, 2001 #64" w:history="1">
        <w:r>
          <w:rPr>
            <w:noProof/>
          </w:rPr>
          <w:t>8</w:t>
        </w:r>
      </w:hyperlink>
      <w:r>
        <w:rPr>
          <w:noProof/>
        </w:rPr>
        <w:t>]</w:t>
      </w:r>
      <w:r>
        <w:fldChar w:fldCharType="end"/>
      </w:r>
      <w:r>
        <w:t xml:space="preserve"> investigated the effects of 26 genotypes in four environments measuring fitness relative to a common progenitor</w:t>
      </w:r>
      <w:r w:rsidRPr="00356C97">
        <w:t>.</w:t>
      </w:r>
      <w:r>
        <w:t xml:space="preserve"> </w:t>
      </w:r>
    </w:p>
    <w:p w14:paraId="4FED40A9" w14:textId="7D500DCE" w:rsidR="008C29C9" w:rsidRDefault="008C29C9" w:rsidP="00533646">
      <w:pPr>
        <w:ind w:firstLine="720"/>
        <w:jc w:val="both"/>
      </w:pPr>
    </w:p>
    <w:p w14:paraId="0A4B3914" w14:textId="409EEDED" w:rsidR="00BE2F5C" w:rsidRDefault="00E15CEF" w:rsidP="00EC766D">
      <w:pPr>
        <w:jc w:val="both"/>
      </w:pPr>
      <w:commentRangeStart w:id="21"/>
      <w:r>
        <w:t>To</w:t>
      </w:r>
      <w:commentRangeEnd w:id="21"/>
      <w:r w:rsidR="00921679">
        <w:rPr>
          <w:rStyle w:val="CommentReference"/>
        </w:rPr>
        <w:commentReference w:id="21"/>
      </w:r>
      <w:r>
        <w:t xml:space="preserve"> study </w:t>
      </w:r>
      <w:r w:rsidR="00EE7A61">
        <w:t>within</w:t>
      </w:r>
      <w:ins w:id="22" w:author="Juan Meza" w:date="2014-07-08T11:56:00Z">
        <w:r w:rsidR="00921679">
          <w:t>-</w:t>
        </w:r>
      </w:ins>
      <w:del w:id="23" w:author="Juan Meza" w:date="2014-07-08T11:56:00Z">
        <w:r w:rsidR="00EE7A61" w:rsidDel="00921679">
          <w:delText xml:space="preserve"> </w:delText>
        </w:r>
      </w:del>
      <w:r w:rsidR="00EE7A61">
        <w:t xml:space="preserve">gene epistasis and </w:t>
      </w:r>
      <w:r w:rsidR="00754E5E">
        <w:t>genotype-by-</w:t>
      </w:r>
      <w:r>
        <w:t xml:space="preserve">environment effects on the </w:t>
      </w:r>
      <w:r w:rsidR="00637FAA">
        <w:t>adaptive landscape of the TEM-1</w:t>
      </w:r>
      <w:r w:rsidR="00637FAA">
        <w:rPr>
          <w:rFonts w:ascii="Wingdings" w:hAnsi="Wingdings"/>
        </w:rPr>
        <w:t></w:t>
      </w:r>
      <w:r>
        <w:t>TEM-50 adaptive landscape</w:t>
      </w:r>
      <w:r w:rsidR="00637FAA">
        <w:t>s</w:t>
      </w:r>
      <w:r>
        <w:t xml:space="preserve">, we investigated the interactions of penicillins, cephalosporins, and </w:t>
      </w:r>
      <w:r>
        <w:rPr>
          <w:rFonts w:ascii="Cambria" w:hAnsi="Cambria"/>
        </w:rPr>
        <w:t>β-lactamase inhibitors with 16 TEM genotypes to determine the combined effect of genotype and environment upon fitness outcomes.</w:t>
      </w:r>
    </w:p>
    <w:p w14:paraId="7393EDAD" w14:textId="77777777" w:rsidR="0090437E" w:rsidRDefault="0090437E" w:rsidP="00533646">
      <w:pPr>
        <w:jc w:val="both"/>
      </w:pPr>
    </w:p>
    <w:p w14:paraId="46F41674" w14:textId="77777777" w:rsidR="00D108CC" w:rsidRPr="006B76A4" w:rsidRDefault="00D108CC" w:rsidP="00533646">
      <w:pPr>
        <w:jc w:val="both"/>
        <w:rPr>
          <w:b/>
        </w:rPr>
      </w:pPr>
      <w:r w:rsidRPr="006B76A4">
        <w:rPr>
          <w:b/>
        </w:rPr>
        <w:t>Results</w:t>
      </w:r>
    </w:p>
    <w:p w14:paraId="4643131C" w14:textId="77777777" w:rsidR="00742518" w:rsidRDefault="00742518" w:rsidP="00742518">
      <w:pPr>
        <w:jc w:val="both"/>
      </w:pPr>
    </w:p>
    <w:p w14:paraId="5CE52A89" w14:textId="0A1F3ECB" w:rsidR="00F81B53" w:rsidRDefault="00637FAA" w:rsidP="007767CC">
      <w:pPr>
        <w:jc w:val="both"/>
      </w:pPr>
      <w:r>
        <w:t>W</w:t>
      </w:r>
      <w:r w:rsidR="00742518">
        <w:t xml:space="preserve">e measured the growth rates of the </w:t>
      </w:r>
      <w:commentRangeStart w:id="24"/>
      <w:r w:rsidR="00742518">
        <w:t xml:space="preserve">16 variants of the </w:t>
      </w:r>
      <w:r w:rsidR="00041542">
        <w:t>substitu</w:t>
      </w:r>
      <w:r w:rsidR="00742518">
        <w:t xml:space="preserve">tions </w:t>
      </w:r>
      <w:commentRangeEnd w:id="24"/>
      <w:r w:rsidR="00E23D45">
        <w:rPr>
          <w:rStyle w:val="CommentReference"/>
        </w:rPr>
        <w:commentReference w:id="24"/>
      </w:r>
      <w:r w:rsidR="00742518">
        <w:t xml:space="preserve">that occur in TEM-50. </w:t>
      </w:r>
      <w:r w:rsidR="00A0763C">
        <w:t xml:space="preserve">After measuring the growth rates of the 16 </w:t>
      </w:r>
      <w:r w:rsidR="00EC766D">
        <w:t>genotype</w:t>
      </w:r>
      <w:r w:rsidR="00A0763C">
        <w:t>s</w:t>
      </w:r>
      <w:r w:rsidR="00041542">
        <w:t>,</w:t>
      </w:r>
      <w:r w:rsidR="00A0763C">
        <w:t xml:space="preserve"> we created adaptive landscapes for each concentration of antibiotic.</w:t>
      </w:r>
      <w:r w:rsidR="007767CC">
        <w:t xml:space="preserve"> </w:t>
      </w:r>
      <w:r w:rsidR="00A0763C">
        <w:t xml:space="preserve">These adaptive landscapes </w:t>
      </w:r>
      <w:r w:rsidR="0087051B">
        <w:t xml:space="preserve">compare the growth rates of strains expressing adjacent genotypes that differ by a single amino acid </w:t>
      </w:r>
      <w:r w:rsidR="00C73CC2">
        <w:t xml:space="preserve">substitution and indicate the genotype that results in the </w:t>
      </w:r>
      <w:r w:rsidR="00722F2F">
        <w:t xml:space="preserve">highest growth rate.  In the case of each comparison, the </w:t>
      </w:r>
      <w:r w:rsidR="00A0763C" w:rsidRPr="005323E9">
        <w:t xml:space="preserve">arrows </w:t>
      </w:r>
      <w:r w:rsidR="0087051B">
        <w:t>inclined towards</w:t>
      </w:r>
      <w:r w:rsidR="00722F2F">
        <w:t xml:space="preserve"> TEM-50</w:t>
      </w:r>
      <w:r w:rsidR="0087051B">
        <w:t xml:space="preserve"> </w:t>
      </w:r>
      <w:r w:rsidR="00A0763C" w:rsidRPr="005323E9">
        <w:t>signify</w:t>
      </w:r>
      <w:r w:rsidR="00721B5F">
        <w:t xml:space="preserve"> </w:t>
      </w:r>
      <w:r w:rsidR="002C2D28">
        <w:t xml:space="preserve">selection </w:t>
      </w:r>
      <w:r w:rsidR="00721B5F">
        <w:t>for</w:t>
      </w:r>
      <w:r w:rsidR="00A0763C" w:rsidRPr="005323E9">
        <w:t xml:space="preserve"> new </w:t>
      </w:r>
      <w:r w:rsidR="007E2C1E">
        <w:t>substitution</w:t>
      </w:r>
      <w:r w:rsidR="00A0763C" w:rsidRPr="005323E9">
        <w:t xml:space="preserve">s and </w:t>
      </w:r>
      <w:commentRangeStart w:id="25"/>
      <w:r w:rsidR="00A0763C" w:rsidRPr="005323E9">
        <w:t xml:space="preserve">arrows </w:t>
      </w:r>
      <w:r w:rsidR="00722F2F">
        <w:t xml:space="preserve">inclined towards </w:t>
      </w:r>
      <w:commentRangeEnd w:id="25"/>
      <w:r w:rsidR="00E23D45">
        <w:rPr>
          <w:rStyle w:val="CommentReference"/>
        </w:rPr>
        <w:commentReference w:id="25"/>
      </w:r>
      <w:r w:rsidR="00722F2F">
        <w:t>TEM-1</w:t>
      </w:r>
      <w:r w:rsidR="0087051B">
        <w:t xml:space="preserve"> </w:t>
      </w:r>
      <w:r w:rsidR="00A0763C" w:rsidRPr="005323E9">
        <w:t xml:space="preserve">signify </w:t>
      </w:r>
      <w:r w:rsidR="002C2D28">
        <w:t xml:space="preserve">selection </w:t>
      </w:r>
      <w:r w:rsidR="00721B5F">
        <w:t xml:space="preserve">for </w:t>
      </w:r>
      <w:r w:rsidR="00A0763C" w:rsidRPr="005323E9">
        <w:t>reversions</w:t>
      </w:r>
      <w:r w:rsidR="00721B5F">
        <w:t>,</w:t>
      </w:r>
      <w:r w:rsidR="0087051B">
        <w:t xml:space="preserve"> </w:t>
      </w:r>
      <w:r w:rsidR="00721B5F">
        <w:t>depending on which growth rates are higher.</w:t>
      </w:r>
      <w:r w:rsidR="00A0763C" w:rsidRPr="005323E9">
        <w:t xml:space="preserve"> Red arrows represent </w:t>
      </w:r>
      <w:r w:rsidR="00722F2F">
        <w:t>a significant difference between growth rates as determined by one</w:t>
      </w:r>
      <w:r w:rsidR="00361964">
        <w:t>-</w:t>
      </w:r>
      <w:r w:rsidR="00722F2F">
        <w:t>way ANOVA (</w:t>
      </w:r>
      <w:r w:rsidR="00A0763C" w:rsidRPr="005323E9">
        <w:t xml:space="preserve">p-value </w:t>
      </w:r>
      <w:r w:rsidR="00A0763C" w:rsidRPr="005323E9">
        <w:rPr>
          <w:rFonts w:ascii="Cambria" w:hAnsi="Cambria"/>
        </w:rPr>
        <w:t>≤</w:t>
      </w:r>
      <w:r w:rsidR="00A0763C" w:rsidRPr="00A0763C">
        <w:t xml:space="preserve"> 0.05</w:t>
      </w:r>
      <w:r w:rsidR="00722F2F">
        <w:t>)</w:t>
      </w:r>
      <w:r w:rsidR="00A0763C" w:rsidRPr="00A0763C">
        <w:t xml:space="preserve"> and black </w:t>
      </w:r>
      <w:r w:rsidR="00A0763C" w:rsidRPr="005323E9">
        <w:t>represent no</w:t>
      </w:r>
      <w:r w:rsidR="00722F2F">
        <w:t xml:space="preserve"> </w:t>
      </w:r>
      <w:r w:rsidR="00A0763C" w:rsidRPr="005323E9">
        <w:t>significan</w:t>
      </w:r>
      <w:r w:rsidR="00722F2F">
        <w:t>t difference between genotypes</w:t>
      </w:r>
      <w:r w:rsidR="00A0763C" w:rsidRPr="00A0763C">
        <w:t xml:space="preserve"> </w:t>
      </w:r>
      <w:r w:rsidR="00A0763C">
        <w:t>(</w:t>
      </w:r>
      <w:r w:rsidR="00A0763C" w:rsidRPr="005323E9">
        <w:t xml:space="preserve">p-value </w:t>
      </w:r>
      <w:r w:rsidR="00A0763C" w:rsidRPr="005323E9">
        <w:rPr>
          <w:rFonts w:ascii="Cambria" w:hAnsi="Cambria"/>
        </w:rPr>
        <w:t>≥</w:t>
      </w:r>
      <w:r w:rsidR="00A0763C" w:rsidRPr="005323E9">
        <w:t xml:space="preserve"> 0.05</w:t>
      </w:r>
      <w:r w:rsidR="00A0763C">
        <w:t>)</w:t>
      </w:r>
      <w:r w:rsidR="00721B5F" w:rsidRPr="00721B5F">
        <w:t xml:space="preserve">. </w:t>
      </w:r>
      <w:r w:rsidR="00F81B53">
        <w:t xml:space="preserve"> Using these arrows we identified evolutionary pathways in which adaptation occurs through either the acquisition of new </w:t>
      </w:r>
      <w:r w:rsidR="007E2C1E">
        <w:t>substitution</w:t>
      </w:r>
      <w:r w:rsidR="00F81B53">
        <w:t xml:space="preserve">s or the loss of </w:t>
      </w:r>
      <w:r w:rsidR="007E2C1E">
        <w:t>substitution</w:t>
      </w:r>
      <w:r w:rsidR="00F81B53">
        <w:t xml:space="preserve">s through reversions. In each instance, we assume that </w:t>
      </w:r>
      <w:r w:rsidR="007E2C1E">
        <w:t>substitution</w:t>
      </w:r>
      <w:r w:rsidR="00F81B53">
        <w:t xml:space="preserve">s and reversions are </w:t>
      </w:r>
      <w:r w:rsidR="006A6C4B">
        <w:t>only selected if their</w:t>
      </w:r>
      <w:r w:rsidR="00F81B53">
        <w:t xml:space="preserve"> occurrence results in a higher growth rate than the previous genotype. </w:t>
      </w:r>
    </w:p>
    <w:p w14:paraId="64323FF5" w14:textId="77777777" w:rsidR="00F81B53" w:rsidRDefault="00F81B53" w:rsidP="007767CC">
      <w:pPr>
        <w:jc w:val="both"/>
      </w:pPr>
    </w:p>
    <w:p w14:paraId="55AFDE48" w14:textId="01D53D15" w:rsidR="00CA5B0A" w:rsidRDefault="00CD0245" w:rsidP="007767CC">
      <w:pPr>
        <w:jc w:val="both"/>
      </w:pPr>
      <w:r>
        <w:t xml:space="preserve">We hypothesized that overall selection for the fixation the four </w:t>
      </w:r>
      <w:r w:rsidR="007E2C1E">
        <w:t>substitution</w:t>
      </w:r>
      <w:r>
        <w:t xml:space="preserve">s we considered would increase as the concentration of antibiotic increased. To test this hypothesis, </w:t>
      </w:r>
      <w:r w:rsidR="00F77280">
        <w:t>we counted the number of times that the addition of an amino acid substitution was selected versus the number of times that reversion of an amino acid substitution was selected</w:t>
      </w:r>
      <w:r w:rsidR="00CA5B0A">
        <w:t xml:space="preserve">. </w:t>
      </w:r>
    </w:p>
    <w:p w14:paraId="24DCD7F2" w14:textId="77777777" w:rsidR="00361964" w:rsidRDefault="00361964" w:rsidP="00361964">
      <w:pPr>
        <w:jc w:val="both"/>
      </w:pPr>
    </w:p>
    <w:p w14:paraId="01EB5059" w14:textId="7F01CCF9" w:rsidR="008A2B18" w:rsidRDefault="00CA5B0A" w:rsidP="00B36EE0">
      <w:pPr>
        <w:jc w:val="both"/>
      </w:pPr>
      <w:r>
        <w:t>Overall we foun</w:t>
      </w:r>
      <w:r w:rsidR="009765D7">
        <w:t>d that the number of times the addition of an amino acid substitution was selected for was greater than the number of times a reversion of an amino acid substitution was selected</w:t>
      </w:r>
      <w:r w:rsidR="00333595">
        <w:t xml:space="preserve"> (Table 1)</w:t>
      </w:r>
      <w:r w:rsidR="009765D7">
        <w:t xml:space="preserve">; 66.7% of the time the addition of an amino acid substitution was selected for in penicillin treatments and 80% in cephalosporin treatments. However, for the penicillin plus inhibitor treatments, the number of times a reversion of an amino acid substitution occurred was greater than the number of times the addition of an amino acid substitution occurred; </w:t>
      </w:r>
      <w:r w:rsidR="008A2B18">
        <w:t>44.4% to 33.3%. The penicillin plus inhibitor treatments also differed in such that 22.3% of the treatments resulted in the number of addition of amino acid substitutions was equal to the number of reversions.</w:t>
      </w:r>
    </w:p>
    <w:p w14:paraId="475527BF" w14:textId="77777777" w:rsidR="00361964" w:rsidRDefault="00361964" w:rsidP="007767CC">
      <w:pPr>
        <w:jc w:val="both"/>
      </w:pPr>
    </w:p>
    <w:p w14:paraId="18B9C055" w14:textId="3AFE3E0D" w:rsidR="00CA5B0A" w:rsidRDefault="008A2B18" w:rsidP="007767CC">
      <w:pPr>
        <w:jc w:val="both"/>
      </w:pPr>
      <w:r>
        <w:t xml:space="preserve">After considering all thirty treatments performed, we have found that the ratios from the number of times the addition of an amino acid substitution was selected and the number of times a reversion of an amino acid substitution was selected changed as both the treatment changed and the concentrations within treatment changed. </w:t>
      </w:r>
    </w:p>
    <w:p w14:paraId="367A9BDA" w14:textId="77777777" w:rsidR="00CA5B0A" w:rsidRDefault="00CA5B0A" w:rsidP="007767CC">
      <w:pPr>
        <w:jc w:val="both"/>
      </w:pPr>
    </w:p>
    <w:p w14:paraId="6DB5981F" w14:textId="4A57C85C" w:rsidR="007767CC" w:rsidRDefault="00CA5B0A" w:rsidP="007767CC">
      <w:pPr>
        <w:jc w:val="both"/>
      </w:pPr>
      <w:r>
        <w:t>W</w:t>
      </w:r>
      <w:r w:rsidR="00742518">
        <w:t xml:space="preserve">e </w:t>
      </w:r>
      <w:r>
        <w:t xml:space="preserve">further investigated the variation in ratios across concentrations by creating </w:t>
      </w:r>
      <w:r w:rsidR="00721B5F" w:rsidRPr="00721B5F">
        <w:t>similarity matrices</w:t>
      </w:r>
      <w:r w:rsidR="00715CC1">
        <w:t xml:space="preserve"> (Table </w:t>
      </w:r>
      <w:r w:rsidR="00333595">
        <w:t>2</w:t>
      </w:r>
      <w:r w:rsidR="00715CC1">
        <w:t>)</w:t>
      </w:r>
      <w:r>
        <w:t xml:space="preserve">.  </w:t>
      </w:r>
      <w:r w:rsidR="00721B5F" w:rsidRPr="00721B5F">
        <w:t xml:space="preserve"> </w:t>
      </w:r>
      <w:r>
        <w:t xml:space="preserve">In each matrix, we calculated </w:t>
      </w:r>
      <w:r w:rsidR="00721B5F">
        <w:t xml:space="preserve">the percent similarity of arrow direction among the concentrations of antibiotics. </w:t>
      </w:r>
      <w:r w:rsidR="00A0763C" w:rsidRPr="005323E9">
        <w:t xml:space="preserve"> </w:t>
      </w:r>
      <w:r>
        <w:t xml:space="preserve">From </w:t>
      </w:r>
      <w:r w:rsidR="007767CC">
        <w:t xml:space="preserve">the similarity matrices, we </w:t>
      </w:r>
      <w:r>
        <w:t>found that as</w:t>
      </w:r>
      <w:r w:rsidR="007767CC">
        <w:t xml:space="preserve"> the difference in concentration increases</w:t>
      </w:r>
      <w:r w:rsidR="006E08A7">
        <w:t>,</w:t>
      </w:r>
      <w:r w:rsidR="007767CC">
        <w:t xml:space="preserve"> </w:t>
      </w:r>
      <w:r w:rsidR="00721B5F">
        <w:t xml:space="preserve">the percent similarity </w:t>
      </w:r>
      <w:r w:rsidR="00742518">
        <w:t xml:space="preserve">can </w:t>
      </w:r>
      <w:r w:rsidR="00721B5F">
        <w:t>either decrease</w:t>
      </w:r>
      <w:r w:rsidR="00742518">
        <w:t xml:space="preserve"> </w:t>
      </w:r>
      <w:r w:rsidR="00505998">
        <w:t>(Cefotetan,</w:t>
      </w:r>
      <w:r w:rsidR="00682A89">
        <w:t xml:space="preserve"> Cefotaxime, and Ampicillin</w:t>
      </w:r>
      <w:r w:rsidR="002C2D28">
        <w:t>)</w:t>
      </w:r>
      <w:r w:rsidR="00721B5F">
        <w:t xml:space="preserve"> or increase </w:t>
      </w:r>
      <w:r w:rsidR="00505998">
        <w:t>(Cefprozil, Ceftazidime</w:t>
      </w:r>
      <w:r w:rsidR="00682A89">
        <w:t>, and Amoxicillin</w:t>
      </w:r>
      <w:r w:rsidR="002C2D28">
        <w:t xml:space="preserve">) </w:t>
      </w:r>
      <w:r w:rsidR="00721B5F">
        <w:t xml:space="preserve">depending on the </w:t>
      </w:r>
      <w:r w:rsidR="0088786E">
        <w:rPr>
          <w:rFonts w:ascii="Cambria" w:hAnsi="Cambria"/>
        </w:rPr>
        <w:t>β</w:t>
      </w:r>
      <w:r w:rsidR="0088786E">
        <w:t>-lactam</w:t>
      </w:r>
      <w:r w:rsidR="00715CC1">
        <w:t>.</w:t>
      </w:r>
      <w:r w:rsidR="00361964">
        <w:t xml:space="preserve"> </w:t>
      </w:r>
      <w:r w:rsidR="00742518">
        <w:t xml:space="preserve">To understand the basis for those similarities and differences, we considered each set of landscapes separately.  </w:t>
      </w:r>
    </w:p>
    <w:p w14:paraId="3E7A2A76" w14:textId="77777777" w:rsidR="00AC1EA1" w:rsidRDefault="00AC1EA1" w:rsidP="00AC1EA1">
      <w:pPr>
        <w:jc w:val="both"/>
      </w:pPr>
    </w:p>
    <w:p w14:paraId="74F273D9" w14:textId="438B520B" w:rsidR="00493D18" w:rsidRDefault="00742518" w:rsidP="00EC766D">
      <w:pPr>
        <w:jc w:val="both"/>
      </w:pPr>
      <w:r>
        <w:t xml:space="preserve">In each landscape </w:t>
      </w:r>
      <w:r w:rsidR="00DD1397">
        <w:t>(SI figures 1-</w:t>
      </w:r>
      <w:r w:rsidR="006D1278">
        <w:t>10</w:t>
      </w:r>
      <w:r w:rsidR="00DD1397">
        <w:t xml:space="preserve">) </w:t>
      </w:r>
      <w:r>
        <w:t xml:space="preserve">there are different </w:t>
      </w:r>
      <w:r w:rsidR="00EC766D">
        <w:t>genotype</w:t>
      </w:r>
      <w:r>
        <w:t xml:space="preserve">s that prove to be the ‘most fit’, referred to as the global optimum.  As the concentration of each antibiotic </w:t>
      </w:r>
      <w:r w:rsidR="006E08A7">
        <w:t>change</w:t>
      </w:r>
      <w:r w:rsidR="00DD1397">
        <w:t>d</w:t>
      </w:r>
      <w:r>
        <w:t>, the global optimum also change</w:t>
      </w:r>
      <w:r w:rsidR="00DD1397">
        <w:t>d 100 % of the time.</w:t>
      </w:r>
      <w:r w:rsidR="00DE7525">
        <w:t xml:space="preserve"> </w:t>
      </w:r>
      <w:r w:rsidR="00EC1CDA">
        <w:t xml:space="preserve">Overall, TEM-50 appeared as the global optimum </w:t>
      </w:r>
      <w:r w:rsidR="00DD1397">
        <w:t xml:space="preserve">in </w:t>
      </w:r>
      <w:r w:rsidR="00EC1CDA">
        <w:t xml:space="preserve">17% of all </w:t>
      </w:r>
      <w:r w:rsidR="007E6802">
        <w:t xml:space="preserve">treatments (including twice in CTX, and once in AMP, FEP and SAM). Triple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40% of all treatments, at least once in each of the 15 </w:t>
      </w:r>
      <w:r w:rsidR="00DD1397">
        <w:rPr>
          <w:rFonts w:ascii="Cambria" w:hAnsi="Cambria"/>
        </w:rPr>
        <w:t>β</w:t>
      </w:r>
      <w:r w:rsidR="00DD1397">
        <w:t>-lactams</w:t>
      </w:r>
      <w:r w:rsidR="007E6802">
        <w:t xml:space="preserve"> and some at multiple concentrations. Double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33% of all treatments in all </w:t>
      </w:r>
      <w:r w:rsidR="00DD1397">
        <w:rPr>
          <w:rFonts w:ascii="Cambria" w:hAnsi="Cambria"/>
        </w:rPr>
        <w:t>β</w:t>
      </w:r>
      <w:r w:rsidR="00DD1397">
        <w:t>-lactams</w:t>
      </w:r>
      <w:r w:rsidR="007E6802">
        <w:t xml:space="preserve"> except AMP and FEP</w:t>
      </w:r>
      <w:r w:rsidR="00DD1397">
        <w:t>.</w:t>
      </w:r>
      <w:r w:rsidR="007E6802">
        <w:t xml:space="preserve"> </w:t>
      </w:r>
      <w:r w:rsidR="00DD1397">
        <w:t xml:space="preserve"> </w:t>
      </w:r>
      <w:r w:rsidR="007E6802">
        <w:t>Single</w:t>
      </w:r>
      <w:r w:rsidR="00EC766D">
        <w:t xml:space="preserve"> substitution</w:t>
      </w:r>
      <w:r w:rsidR="007E6802">
        <w:t xml:space="preserve">s appeared at </w:t>
      </w:r>
      <w:r w:rsidR="00DD1397">
        <w:t xml:space="preserve">the </w:t>
      </w:r>
      <w:r w:rsidR="007E6802">
        <w:t xml:space="preserve">global optimum </w:t>
      </w:r>
      <w:r w:rsidR="00DD1397">
        <w:t xml:space="preserve">in </w:t>
      </w:r>
      <w:r w:rsidR="007E6802">
        <w:t xml:space="preserve">only 10% of all treatments (including AMP, CAZ, and AM). TEM-1 did not appear as </w:t>
      </w:r>
      <w:r w:rsidR="00DD1397">
        <w:t xml:space="preserve">the </w:t>
      </w:r>
      <w:r w:rsidR="007E6802">
        <w:t>global optimum in any of the treatments tested</w:t>
      </w:r>
      <w:r w:rsidR="008C417B">
        <w:t xml:space="preserve"> (Figure 1)</w:t>
      </w:r>
      <w:r w:rsidR="007E6802">
        <w:t xml:space="preserve">. </w:t>
      </w:r>
      <w:r w:rsidR="00493D18">
        <w:t xml:space="preserve">While considering the top three optima in each landscape, we noticed that the genotypes 1101 and TEM-50 (1111) were selected the most frequently. Out of all treatments, these </w:t>
      </w:r>
      <w:r w:rsidR="00EC766D">
        <w:t>genotype</w:t>
      </w:r>
      <w:r w:rsidR="00493D18">
        <w:t>s appeared the most when treated with an inhibitor and penicillin.  The genotype 1101, was the global optimum in four out of the nine treatments of penicillin/inhibitor combinations: Two appear as global optimum in SAM at 32</w:t>
      </w:r>
      <w:r w:rsidR="00493D18">
        <w:rPr>
          <w:rFonts w:ascii="Cambria" w:hAnsi="Cambria"/>
        </w:rPr>
        <w:t>μ</w:t>
      </w:r>
      <w:r w:rsidR="00493D18">
        <w:t>g/mL and 64</w:t>
      </w:r>
      <w:r w:rsidR="00493D18">
        <w:rPr>
          <w:rFonts w:ascii="Cambria" w:hAnsi="Cambria"/>
        </w:rPr>
        <w:t>μ</w:t>
      </w:r>
      <w:r w:rsidR="00493D18">
        <w:t xml:space="preserve">g/mL, one in AMC 512 </w:t>
      </w:r>
      <w:r w:rsidR="00493D18">
        <w:rPr>
          <w:rFonts w:ascii="Cambria" w:hAnsi="Cambria"/>
        </w:rPr>
        <w:t>μ</w:t>
      </w:r>
      <w:r w:rsidR="00493D18">
        <w:t>g/mL, and one in TZP 512</w:t>
      </w:r>
      <w:r w:rsidR="00493D18">
        <w:rPr>
          <w:rFonts w:ascii="Cambria" w:hAnsi="Cambria"/>
        </w:rPr>
        <w:t>μ</w:t>
      </w:r>
      <w:r w:rsidR="00493D18">
        <w:t>g/mL.</w:t>
      </w:r>
    </w:p>
    <w:p w14:paraId="0ABB3972" w14:textId="0674195D" w:rsidR="00742518" w:rsidRDefault="00742518" w:rsidP="007767CC">
      <w:pPr>
        <w:jc w:val="both"/>
      </w:pPr>
    </w:p>
    <w:p w14:paraId="4945FA4C" w14:textId="77777777" w:rsidR="001F7871" w:rsidRDefault="001F7871" w:rsidP="007767CC">
      <w:pPr>
        <w:jc w:val="both"/>
      </w:pPr>
    </w:p>
    <w:p w14:paraId="191D8A1D" w14:textId="77777777" w:rsidR="00D3719B" w:rsidRDefault="00D3719B" w:rsidP="00533646">
      <w:pPr>
        <w:jc w:val="both"/>
      </w:pPr>
    </w:p>
    <w:p w14:paraId="58BD3389" w14:textId="288BC4AA" w:rsidR="00283F51" w:rsidRDefault="00283F51" w:rsidP="00533646">
      <w:pPr>
        <w:jc w:val="both"/>
      </w:pPr>
      <w:r w:rsidRPr="00AD7755">
        <w:t>Within all of the TEM-50 landscapes shown, the global optimum for each at each concentration had at least one inhibitor resistant mutation (</w:t>
      </w:r>
      <w:r w:rsidR="00170B58" w:rsidRPr="00AD7755">
        <w:t xml:space="preserve">binary </w:t>
      </w:r>
      <w:r w:rsidRPr="00AD7755">
        <w:t xml:space="preserve">either 1000 or 0001) when treated with an inhibitor and </w:t>
      </w:r>
      <w:r w:rsidR="00C72D07" w:rsidRPr="00AD7755">
        <w:rPr>
          <w:rFonts w:ascii="Cambria" w:hAnsi="Cambria"/>
        </w:rPr>
        <w:t>β</w:t>
      </w:r>
      <w:r w:rsidR="00C72D07" w:rsidRPr="00AD7755">
        <w:t>-lactam</w:t>
      </w:r>
      <w:r w:rsidRPr="00AD7755">
        <w:t xml:space="preserve">. </w:t>
      </w:r>
      <w:r w:rsidR="0017654E" w:rsidRPr="00AD7755">
        <w:t xml:space="preserve">While </w:t>
      </w:r>
      <w:r w:rsidRPr="00AD7755">
        <w:t xml:space="preserve">we </w:t>
      </w:r>
      <w:r w:rsidR="0017654E" w:rsidRPr="00AD7755">
        <w:t xml:space="preserve">created the complete adaptive landscapes, </w:t>
      </w:r>
      <w:r w:rsidR="00873D70" w:rsidRPr="00AD7755">
        <w:t xml:space="preserve">we considered </w:t>
      </w:r>
      <w:r w:rsidR="0017654E" w:rsidRPr="00AD7755">
        <w:t xml:space="preserve">both inhibitor resistant mutations and cephalosporin hydrolysis mutations. </w:t>
      </w:r>
      <w:r w:rsidR="00873D70" w:rsidRPr="00AD7755">
        <w:t xml:space="preserve">We observed that combinations of these two types of substitutions result in abundant </w:t>
      </w:r>
      <w:r w:rsidR="0017654E" w:rsidRPr="00AD7755">
        <w:t xml:space="preserve">sign epistasis. </w:t>
      </w:r>
      <w:r w:rsidR="00E852D0" w:rsidRPr="00AD7755">
        <w:t>To simplify</w:t>
      </w:r>
      <w:r w:rsidR="0017654E" w:rsidRPr="00AD7755">
        <w:t xml:space="preserve"> these interactions and better explain the effects of </w:t>
      </w:r>
      <w:r w:rsidR="00B71F7E" w:rsidRPr="00AD7755">
        <w:t>Inhibitor resistance substitutions,</w:t>
      </w:r>
      <w:r w:rsidR="0017654E" w:rsidRPr="00AD7755">
        <w:t xml:space="preserve"> we examined </w:t>
      </w:r>
      <w:r w:rsidR="00B71F7E" w:rsidRPr="00AD7755">
        <w:t>these mutations</w:t>
      </w:r>
      <w:r w:rsidR="008F6EDC" w:rsidRPr="00AD7755">
        <w:t xml:space="preserve"> separately. With these adaptive landscapes, we eliminated all reversions (backward arrows) and only kept the new </w:t>
      </w:r>
      <w:r w:rsidR="007E2C1E">
        <w:t>substitution</w:t>
      </w:r>
      <w:r w:rsidR="008F6EDC" w:rsidRPr="00AD7755">
        <w:t xml:space="preserve">s (forward arrows) in which there was selection for any </w:t>
      </w:r>
      <w:r w:rsidR="00EC766D">
        <w:t>genotype</w:t>
      </w:r>
      <w:r w:rsidR="008F6EDC" w:rsidRPr="00AD7755">
        <w:t xml:space="preserve"> that contained an inhibitor resistant mutation</w:t>
      </w:r>
      <w:r w:rsidR="00C72D07" w:rsidRPr="00AD7755">
        <w:t xml:space="preserve"> (SI Figures 3-5)</w:t>
      </w:r>
      <w:r w:rsidR="008F6EDC" w:rsidRPr="00AD7755">
        <w:t>.</w:t>
      </w:r>
      <w:r w:rsidR="008F6EDC">
        <w:t xml:space="preserve"> </w:t>
      </w:r>
      <w:r w:rsidR="004D0317">
        <w:t>With these stringent restrictions we still found</w:t>
      </w:r>
      <w:r w:rsidR="00EE7A61">
        <w:t xml:space="preserve"> that there was a pathway towards each global optimum, which shows that β-lactamase inhibitors are an important selective pressure in each of these landscapes.</w:t>
      </w:r>
    </w:p>
    <w:p w14:paraId="062B7994" w14:textId="77777777" w:rsidR="00D108CC" w:rsidRDefault="00D108CC" w:rsidP="00533646">
      <w:pPr>
        <w:jc w:val="both"/>
      </w:pPr>
    </w:p>
    <w:p w14:paraId="6642C9A5" w14:textId="61EE0C68" w:rsidR="00F81B53" w:rsidRDefault="00D108CC" w:rsidP="00533646">
      <w:pPr>
        <w:jc w:val="both"/>
      </w:pPr>
      <w:r>
        <w:t xml:space="preserve">Finally, we see that the variation in landscapes change as the concentrations of </w:t>
      </w:r>
      <w:r w:rsidR="0088786E">
        <w:t>β-lactam</w:t>
      </w:r>
      <w:r>
        <w:t xml:space="preserve">s change. </w:t>
      </w:r>
      <w:r w:rsidR="00A340C0">
        <w:t xml:space="preserve">This holds true for all twelve </w:t>
      </w:r>
      <w:r w:rsidR="0088786E">
        <w:t>β-lactam</w:t>
      </w:r>
      <w:r w:rsidR="00A340C0">
        <w:t xml:space="preserve"> treatments and three </w:t>
      </w:r>
      <w:r w:rsidR="0088786E">
        <w:t>β-lactam</w:t>
      </w:r>
      <w:r w:rsidR="00A340C0">
        <w:t xml:space="preserve"> plus inhibitor treatments. D</w:t>
      </w:r>
      <w:r w:rsidR="006232A2">
        <w:t xml:space="preserve">epending on the treatment, the percent similarity either increases or decreases as the difference in concentration of </w:t>
      </w:r>
      <w:r w:rsidR="0088786E">
        <w:t>β-lactam</w:t>
      </w:r>
      <w:r w:rsidR="006232A2">
        <w:t xml:space="preserve"> increase</w:t>
      </w:r>
      <w:r w:rsidR="00AE59B3">
        <w:t xml:space="preserve"> </w:t>
      </w:r>
      <w:r w:rsidR="00F81B53">
        <w:t>(</w:t>
      </w:r>
      <w:r w:rsidR="00AE59B3">
        <w:t xml:space="preserve">Table </w:t>
      </w:r>
      <w:r w:rsidR="00333595">
        <w:t>2</w:t>
      </w:r>
      <w:r w:rsidR="00AE59B3">
        <w:t xml:space="preserve">) and the ratios of new </w:t>
      </w:r>
      <w:r w:rsidR="007E2C1E">
        <w:t>substitution</w:t>
      </w:r>
      <w:r w:rsidR="00AE59B3">
        <w:t>s versus reversions differ in each treatment (Table</w:t>
      </w:r>
      <w:r w:rsidR="00EE7A61">
        <w:t xml:space="preserve"> </w:t>
      </w:r>
      <w:r w:rsidR="00333595">
        <w:t>1</w:t>
      </w:r>
      <w:r w:rsidR="00AE59B3">
        <w:t xml:space="preserve">). </w:t>
      </w:r>
      <w:r w:rsidR="00F81B53">
        <w:t>N</w:t>
      </w:r>
      <w:r w:rsidR="00AE59B3">
        <w:t xml:space="preserve">ew </w:t>
      </w:r>
      <w:r w:rsidR="007E2C1E">
        <w:t>substitution</w:t>
      </w:r>
      <w:r w:rsidR="00AE59B3">
        <w:t xml:space="preserve">s </w:t>
      </w:r>
      <w:r w:rsidR="00F81B53">
        <w:t xml:space="preserve">outnumber reversions </w:t>
      </w:r>
      <w:r w:rsidR="00AE59B3">
        <w:t xml:space="preserve">in 63.3% of the </w:t>
      </w:r>
      <w:r w:rsidR="00333595">
        <w:t>treatments;</w:t>
      </w:r>
      <w:r w:rsidR="00AE59B3">
        <w:t xml:space="preserve"> reversions </w:t>
      </w:r>
      <w:r w:rsidR="00F81B53">
        <w:t xml:space="preserve">outnumber new </w:t>
      </w:r>
      <w:r w:rsidR="007E2C1E">
        <w:t>substitution</w:t>
      </w:r>
      <w:r w:rsidR="00F81B53">
        <w:t>s</w:t>
      </w:r>
      <w:r w:rsidR="00AE59B3">
        <w:t xml:space="preserve"> in 23.3% of the treatments</w:t>
      </w:r>
      <w:r w:rsidR="00F81B53">
        <w:t xml:space="preserve">. </w:t>
      </w:r>
      <w:r w:rsidR="00AE59B3">
        <w:t xml:space="preserve"> </w:t>
      </w:r>
      <w:r w:rsidR="00F81B53">
        <w:t xml:space="preserve"> The frequency of n</w:t>
      </w:r>
      <w:r w:rsidR="00FA3FC2">
        <w:t xml:space="preserve">ew </w:t>
      </w:r>
      <w:r w:rsidR="007E2C1E">
        <w:t>substitution</w:t>
      </w:r>
      <w:r w:rsidR="00FA3FC2">
        <w:t xml:space="preserve">s </w:t>
      </w:r>
      <w:r w:rsidR="00F81B53">
        <w:t xml:space="preserve">is equal to the frequency of </w:t>
      </w:r>
      <w:r w:rsidR="00FA3FC2">
        <w:t>reversions in 13.3% of the treatments</w:t>
      </w:r>
      <w:r w:rsidR="006232A2">
        <w:t>.</w:t>
      </w:r>
      <w:r w:rsidR="00A340C0">
        <w:t xml:space="preserve"> </w:t>
      </w:r>
    </w:p>
    <w:p w14:paraId="1D1BAF73" w14:textId="77777777" w:rsidR="00F81B53" w:rsidRDefault="00F81B53" w:rsidP="00533646">
      <w:pPr>
        <w:jc w:val="both"/>
      </w:pPr>
    </w:p>
    <w:p w14:paraId="629E2B51" w14:textId="063832E3" w:rsidR="00D108CC" w:rsidRDefault="00873D70" w:rsidP="00533646">
      <w:pPr>
        <w:jc w:val="both"/>
      </w:pPr>
      <w:r>
        <w:t xml:space="preserve">We observed at least one pathway between the </w:t>
      </w:r>
      <w:proofErr w:type="gramStart"/>
      <w:r>
        <w:t>wild-type</w:t>
      </w:r>
      <w:proofErr w:type="gramEnd"/>
      <w:r>
        <w:t xml:space="preserve"> (TEM-1) and the global optimum in all landscapes.</w:t>
      </w:r>
    </w:p>
    <w:p w14:paraId="14970F77" w14:textId="77777777" w:rsidR="00AD7755" w:rsidRDefault="00AD7755" w:rsidP="00533646">
      <w:pPr>
        <w:jc w:val="both"/>
      </w:pPr>
    </w:p>
    <w:p w14:paraId="68F09C6A" w14:textId="77777777" w:rsidR="00D108CC" w:rsidRDefault="00D108CC" w:rsidP="00533646">
      <w:pPr>
        <w:jc w:val="both"/>
        <w:rPr>
          <w:b/>
        </w:rPr>
      </w:pPr>
      <w:r>
        <w:rPr>
          <w:b/>
        </w:rPr>
        <w:t>Discussion</w:t>
      </w:r>
    </w:p>
    <w:p w14:paraId="78EB32A6" w14:textId="05A8CC27" w:rsidR="00AD682A" w:rsidRDefault="00044F8D" w:rsidP="00EC766D">
      <w:pPr>
        <w:jc w:val="both"/>
      </w:pPr>
      <w:r>
        <w:t>W</w:t>
      </w:r>
      <w:r w:rsidR="00E61476">
        <w:t xml:space="preserve">e </w:t>
      </w:r>
      <w:r>
        <w:t xml:space="preserve">have </w:t>
      </w:r>
      <w:r w:rsidR="00E61476">
        <w:t xml:space="preserve">considered four </w:t>
      </w:r>
      <w:r w:rsidR="007E2C1E">
        <w:t>substitution</w:t>
      </w:r>
      <w:r w:rsidR="00E61476">
        <w:t xml:space="preserve">s within TEM-50 gene and multiple concentrations of fifteen antibiotics. </w:t>
      </w:r>
      <w:r w:rsidR="001C7132">
        <w:t xml:space="preserve">When treated with an inhibitor and </w:t>
      </w:r>
      <w:r w:rsidR="00B67518">
        <w:t>penicillin, the</w:t>
      </w:r>
      <w:r w:rsidR="00D108CC">
        <w:t xml:space="preserve"> global optimum for each at each concentration had at least one inhibitor resistant mutat</w:t>
      </w:r>
      <w:r w:rsidR="00E852D0">
        <w:t>ion</w:t>
      </w:r>
      <w:r w:rsidR="001C7132">
        <w:t xml:space="preserve"> in all landscapes</w:t>
      </w:r>
      <w:r w:rsidR="00D108CC">
        <w:t>. This signifie</w:t>
      </w:r>
      <w:r w:rsidR="001C7132">
        <w:t>d</w:t>
      </w:r>
      <w:r w:rsidR="00D108CC">
        <w:t xml:space="preserve"> </w:t>
      </w:r>
      <w:r>
        <w:t xml:space="preserve">that </w:t>
      </w:r>
      <w:r w:rsidR="00D108CC">
        <w:t xml:space="preserve">there could </w:t>
      </w:r>
      <w:r w:rsidR="00D108CC" w:rsidRPr="00B175E2">
        <w:t>be small trade offs</w:t>
      </w:r>
      <w:r w:rsidR="00D108CC">
        <w:t>,</w:t>
      </w:r>
      <w:r w:rsidR="00D108CC" w:rsidRPr="00B175E2">
        <w:t xml:space="preserve"> or compensatory effects of mutations.</w:t>
      </w:r>
      <w:r w:rsidR="00D108CC">
        <w:t xml:space="preserve"> Sign epistasis causes mutations to become compensatory. Depending on which </w:t>
      </w:r>
      <w:r>
        <w:t xml:space="preserve">antibiotic </w:t>
      </w:r>
      <w:r w:rsidR="00D108CC">
        <w:t xml:space="preserve">and </w:t>
      </w:r>
      <w:r>
        <w:t xml:space="preserve">what </w:t>
      </w:r>
      <w:r w:rsidR="00D108CC">
        <w:t xml:space="preserve">concentration is used we can see that the same </w:t>
      </w:r>
      <w:r>
        <w:t xml:space="preserve">substitution can have </w:t>
      </w:r>
      <w:r w:rsidR="00D108CC">
        <w:t xml:space="preserve">different effects. For example, in </w:t>
      </w:r>
      <w:r w:rsidR="00E852D0">
        <w:t>the landscape with Amoxicillin plus Clavulanic Acid</w:t>
      </w:r>
      <w:r w:rsidR="00D108CC">
        <w:t xml:space="preserve">, we can see the </w:t>
      </w:r>
      <w:r w:rsidR="00EC766D">
        <w:t>genotype 1000</w:t>
      </w:r>
      <w:r w:rsidR="00D108CC">
        <w:t xml:space="preserve"> bei</w:t>
      </w:r>
      <w:r w:rsidR="00E852D0">
        <w:t>ng beneficial when treated at</w:t>
      </w:r>
      <w:r w:rsidR="00D108CC">
        <w:t xml:space="preserve"> 1024 </w:t>
      </w:r>
      <w:r w:rsidR="00D108CC">
        <w:rPr>
          <w:rFonts w:ascii="Cambria" w:hAnsi="Cambria"/>
        </w:rPr>
        <w:t>μ</w:t>
      </w:r>
      <w:r w:rsidR="00D108CC">
        <w:t xml:space="preserve">g/mL, but detrimental when Amoxicillin is lowered to 512 </w:t>
      </w:r>
      <w:r w:rsidR="00D108CC">
        <w:rPr>
          <w:rFonts w:ascii="Cambria" w:hAnsi="Cambria"/>
        </w:rPr>
        <w:t>μ</w:t>
      </w:r>
      <w:r w:rsidR="00D108CC">
        <w:t xml:space="preserve">g/mL. This is also evident for </w:t>
      </w:r>
      <w:r w:rsidR="00F652D3">
        <w:t xml:space="preserve">genotype </w:t>
      </w:r>
      <w:proofErr w:type="gramStart"/>
      <w:r w:rsidR="00D108CC">
        <w:t>1001</w:t>
      </w:r>
      <w:r w:rsidR="00F652D3">
        <w:t xml:space="preserve"> which</w:t>
      </w:r>
      <w:proofErr w:type="gramEnd"/>
      <w:r w:rsidR="00F652D3">
        <w:t xml:space="preserve"> exclusively contains inhibitor resistance substitutions</w:t>
      </w:r>
      <w:r w:rsidR="00D108CC">
        <w:t xml:space="preserve">. In Amoxicillin 1024 </w:t>
      </w:r>
      <w:r w:rsidR="00D108CC">
        <w:rPr>
          <w:rFonts w:ascii="Cambria" w:hAnsi="Cambria"/>
        </w:rPr>
        <w:t>μ</w:t>
      </w:r>
      <w:r w:rsidR="00D108CC">
        <w:t xml:space="preserve">g/mL this </w:t>
      </w:r>
      <w:r w:rsidR="00F652D3">
        <w:t>genotype</w:t>
      </w:r>
      <w:r w:rsidR="00481348">
        <w:t xml:space="preserve"> </w:t>
      </w:r>
      <w:r w:rsidR="00D108CC">
        <w:t xml:space="preserve">shows to be the global optimum, however, when Amoxicillin is lowered to 512 </w:t>
      </w:r>
      <w:r w:rsidR="00D108CC">
        <w:rPr>
          <w:rFonts w:ascii="Cambria" w:hAnsi="Cambria"/>
        </w:rPr>
        <w:t>μ</w:t>
      </w:r>
      <w:r w:rsidR="00D108CC">
        <w:t>g/mL it shows to not be beneficial at all when compared to the more wild type st</w:t>
      </w:r>
      <w:r w:rsidR="00E852D0">
        <w:t>rains, also demonstrated in AMC treatment</w:t>
      </w:r>
      <w:r w:rsidR="00D108CC">
        <w:t xml:space="preserve">. </w:t>
      </w:r>
    </w:p>
    <w:p w14:paraId="3AE5624C" w14:textId="77777777" w:rsidR="00AC1EA1" w:rsidRDefault="00614F0F" w:rsidP="00533646">
      <w:pPr>
        <w:jc w:val="both"/>
      </w:pPr>
      <w:r>
        <w:tab/>
      </w:r>
    </w:p>
    <w:p w14:paraId="3367CCD3" w14:textId="15FF0058" w:rsidR="00D108CC" w:rsidRDefault="007862D0" w:rsidP="00533646">
      <w:pPr>
        <w:jc w:val="both"/>
      </w:pPr>
      <w:r>
        <w:t xml:space="preserve">We </w:t>
      </w:r>
      <w:r w:rsidR="00481348">
        <w:t>also show</w:t>
      </w:r>
      <w:r>
        <w:t xml:space="preserve"> how genotype-by-environment interactions appear in this TEM-50 gene. As each of the treatments change, whether </w:t>
      </w:r>
      <w:r w:rsidR="00044F8D">
        <w:t>by</w:t>
      </w:r>
      <w:r>
        <w:t xml:space="preserve"> antibiotic </w:t>
      </w:r>
      <w:r w:rsidR="00044F8D">
        <w:t>type or</w:t>
      </w:r>
      <w:r>
        <w:t xml:space="preserve"> concentration, the </w:t>
      </w:r>
      <w:r w:rsidR="00044F8D">
        <w:t xml:space="preserve">most successful </w:t>
      </w:r>
      <w:r>
        <w:t>genotypes change in each case. For example, w</w:t>
      </w:r>
      <w:r w:rsidR="00AD682A">
        <w:t>e noticed that depending on the types of antibiotics used, selection for new mutations versus reversions var</w:t>
      </w:r>
      <w:r w:rsidR="00546EA9">
        <w:t>y:</w:t>
      </w:r>
      <w:r w:rsidR="00AD682A">
        <w:t xml:space="preserve"> </w:t>
      </w:r>
      <w:r w:rsidR="00481348">
        <w:t>c</w:t>
      </w:r>
      <w:r w:rsidR="00AD682A">
        <w:t xml:space="preserve">ephalosporins tend to select for new </w:t>
      </w:r>
      <w:r w:rsidR="00546EA9">
        <w:t xml:space="preserve">substitutions </w:t>
      </w:r>
      <w:r w:rsidR="00AD682A">
        <w:t>over reversions</w:t>
      </w:r>
      <w:r w:rsidR="00546EA9">
        <w:t xml:space="preserve"> whereas</w:t>
      </w:r>
      <w:r w:rsidR="00AD682A">
        <w:t xml:space="preserve"> </w:t>
      </w:r>
      <w:r w:rsidR="00481348">
        <w:t>p</w:t>
      </w:r>
      <w:r w:rsidR="00AD682A">
        <w:t xml:space="preserve">enicillins and penicillins plus inhibitors do not (Table </w:t>
      </w:r>
      <w:r w:rsidR="00333595">
        <w:t>1</w:t>
      </w:r>
      <w:r w:rsidR="00AD682A">
        <w:t>).</w:t>
      </w:r>
      <w:r w:rsidR="00614F0F">
        <w:t xml:space="preserve"> </w:t>
      </w:r>
      <w:r w:rsidR="00546EA9">
        <w:t>Across all landscapes</w:t>
      </w:r>
      <w:r w:rsidR="00D108CC">
        <w:t xml:space="preserve">, </w:t>
      </w:r>
      <w:r w:rsidR="00546EA9">
        <w:t xml:space="preserve">some substitutions are selected </w:t>
      </w:r>
      <w:r w:rsidR="00D108CC">
        <w:t xml:space="preserve">in </w:t>
      </w:r>
      <w:r w:rsidR="00546EA9">
        <w:t xml:space="preserve">many environments and others are not indicating that sign epistasis effects may be stronger for some substitutions than others.  </w:t>
      </w:r>
    </w:p>
    <w:p w14:paraId="43135B66" w14:textId="77777777" w:rsidR="00D108CC" w:rsidRDefault="00D108CC" w:rsidP="00533646">
      <w:pPr>
        <w:jc w:val="both"/>
        <w:rPr>
          <w:sz w:val="20"/>
        </w:rPr>
      </w:pPr>
    </w:p>
    <w:p w14:paraId="7A18A376" w14:textId="37AC9BF5" w:rsidR="00481348" w:rsidRDefault="00E852D0" w:rsidP="00533646">
      <w:pPr>
        <w:jc w:val="both"/>
      </w:pPr>
      <w:r>
        <w:t>T</w:t>
      </w:r>
      <w:r w:rsidR="00D108CC">
        <w:t>he presented data suggest</w:t>
      </w:r>
      <w:r w:rsidR="00481348">
        <w:t xml:space="preserve"> that</w:t>
      </w:r>
      <w:r w:rsidR="00D108CC">
        <w:t xml:space="preserve"> different antibiotic concentrations select for different </w:t>
      </w:r>
      <w:r w:rsidR="00481348">
        <w:t>genotypes</w:t>
      </w:r>
      <w:r w:rsidR="00D108CC">
        <w:t xml:space="preserve">. </w:t>
      </w:r>
      <w:r w:rsidR="00481348">
        <w:t>However</w:t>
      </w:r>
      <w:r w:rsidR="00D108CC">
        <w:t xml:space="preserve"> there is </w:t>
      </w:r>
      <w:r w:rsidR="001C7132">
        <w:t xml:space="preserve">not </w:t>
      </w:r>
      <w:r w:rsidR="00D108CC">
        <w:t xml:space="preserve">a </w:t>
      </w:r>
      <w:r w:rsidR="00481348">
        <w:t xml:space="preserve">predictable </w:t>
      </w:r>
      <w:r w:rsidR="00D108CC">
        <w:t>pattern among the change</w:t>
      </w:r>
      <w:r w:rsidR="00481348">
        <w:t>s</w:t>
      </w:r>
      <w:r w:rsidR="00D108CC">
        <w:t xml:space="preserve"> in concentration and change</w:t>
      </w:r>
      <w:r w:rsidR="00481348">
        <w:t>s</w:t>
      </w:r>
      <w:r w:rsidR="00D108CC">
        <w:t xml:space="preserve"> in adaptive landscapes. The global </w:t>
      </w:r>
      <w:r w:rsidR="00481348">
        <w:t xml:space="preserve">optima </w:t>
      </w:r>
      <w:r w:rsidR="00D108CC">
        <w:t xml:space="preserve">consistently </w:t>
      </w:r>
      <w:r w:rsidR="00481348">
        <w:t xml:space="preserve">carry </w:t>
      </w:r>
      <w:r w:rsidR="00D108CC">
        <w:t xml:space="preserve">at least one of the two inhibitor resistant </w:t>
      </w:r>
      <w:r w:rsidR="00481348">
        <w:t>substit</w:t>
      </w:r>
      <w:r w:rsidR="00D108CC">
        <w:t>u</w:t>
      </w:r>
      <w:r w:rsidR="00481348">
        <w:t>t</w:t>
      </w:r>
      <w:r w:rsidR="00D108CC">
        <w:t xml:space="preserve">ions </w:t>
      </w:r>
      <w:r w:rsidR="00481348">
        <w:t xml:space="preserve">in </w:t>
      </w:r>
      <w:r w:rsidR="00D108CC">
        <w:t xml:space="preserve">treatments with </w:t>
      </w:r>
      <w:r w:rsidR="00481348">
        <w:t xml:space="preserve">β –lactamase </w:t>
      </w:r>
      <w:r w:rsidR="00D108CC">
        <w:t>inhibitors</w:t>
      </w:r>
      <w:r w:rsidR="00481348">
        <w:t>;</w:t>
      </w:r>
      <w:r w:rsidR="00D108CC">
        <w:t xml:space="preserve"> </w:t>
      </w:r>
      <w:r w:rsidR="00991863">
        <w:t xml:space="preserve">in treatments </w:t>
      </w:r>
      <w:r w:rsidR="00481348">
        <w:t xml:space="preserve">where </w:t>
      </w:r>
      <w:r w:rsidR="00991863">
        <w:t xml:space="preserve">penicillins </w:t>
      </w:r>
      <w:r w:rsidR="00481348">
        <w:t xml:space="preserve">were </w:t>
      </w:r>
      <w:r w:rsidR="00991863">
        <w:t xml:space="preserve">used </w:t>
      </w:r>
      <w:r w:rsidR="00481348">
        <w:t xml:space="preserve">alone </w:t>
      </w:r>
      <w:r w:rsidR="00991863">
        <w:t xml:space="preserve">(Amoxicillin and Ampicillin) single </w:t>
      </w:r>
      <w:r w:rsidR="00EC766D">
        <w:t>substitution</w:t>
      </w:r>
      <w:r w:rsidR="00991863">
        <w:t>s were selected as global optima.</w:t>
      </w:r>
      <w:r w:rsidR="00210BD3">
        <w:t xml:space="preserve"> </w:t>
      </w:r>
    </w:p>
    <w:p w14:paraId="2A96B80D" w14:textId="77777777" w:rsidR="00481348" w:rsidRDefault="00481348" w:rsidP="00533646">
      <w:pPr>
        <w:jc w:val="both"/>
      </w:pPr>
    </w:p>
    <w:p w14:paraId="3A484C46" w14:textId="61625656" w:rsidR="00E852D0" w:rsidRDefault="00481348" w:rsidP="00533646">
      <w:pPr>
        <w:jc w:val="both"/>
      </w:pPr>
      <w:r>
        <w:t>An abundance of readily available evolutionary trajectories across concentrations of antibiotics show that varied, residual</w:t>
      </w:r>
      <w:r w:rsidR="00E852D0">
        <w:t xml:space="preserve"> concentrations </w:t>
      </w:r>
      <w:r>
        <w:t xml:space="preserve">of antibiotics can, and likely do </w:t>
      </w:r>
      <w:r w:rsidR="00D32BDE">
        <w:t>accelerate the evolution</w:t>
      </w:r>
      <w:r>
        <w:t xml:space="preserve"> of the TEM β-lactamase</w:t>
      </w:r>
      <w:r w:rsidR="00D32BDE">
        <w:t>.</w:t>
      </w:r>
      <w:r>
        <w:t xml:space="preserve">  Future studies </w:t>
      </w:r>
      <w:r w:rsidR="00BD6C00">
        <w:t>will show whether this pattern holds across other antibiotic resistance genes and to what extent the evolutionary potentials of resistance genes are expanded through antibiotic containing waste.</w:t>
      </w:r>
    </w:p>
    <w:p w14:paraId="265132B2" w14:textId="77777777" w:rsidR="003B18D1" w:rsidRDefault="003B18D1" w:rsidP="00533646">
      <w:pPr>
        <w:jc w:val="both"/>
      </w:pPr>
    </w:p>
    <w:p w14:paraId="27C8A78D" w14:textId="77777777" w:rsidR="003B18D1" w:rsidRDefault="003B18D1" w:rsidP="003B18D1">
      <w:pPr>
        <w:jc w:val="both"/>
      </w:pPr>
      <w:r>
        <w:rPr>
          <w:b/>
        </w:rPr>
        <w:t>Materials and Methods</w:t>
      </w:r>
      <w:r>
        <w:t xml:space="preserve"> </w:t>
      </w:r>
    </w:p>
    <w:p w14:paraId="57D09A99" w14:textId="77777777" w:rsidR="003B18D1" w:rsidRDefault="003B18D1" w:rsidP="003B18D1">
      <w:pPr>
        <w:jc w:val="both"/>
      </w:pPr>
    </w:p>
    <w:p w14:paraId="78C7B945" w14:textId="77777777" w:rsidR="003B18D1" w:rsidRDefault="003B18D1" w:rsidP="003B18D1">
      <w:pPr>
        <w:jc w:val="both"/>
      </w:pPr>
    </w:p>
    <w:p w14:paraId="211B762B" w14:textId="77777777" w:rsidR="003B18D1" w:rsidRPr="003D5BAA" w:rsidRDefault="003B18D1" w:rsidP="003B18D1">
      <w:pPr>
        <w:jc w:val="both"/>
        <w:rPr>
          <w:b/>
          <w:i/>
          <w:u w:val="single"/>
        </w:rPr>
      </w:pPr>
      <w:r w:rsidRPr="003D5BAA">
        <w:rPr>
          <w:i/>
          <w:u w:val="single"/>
        </w:rPr>
        <w:t>Strains and Cultures</w:t>
      </w:r>
    </w:p>
    <w:p w14:paraId="35910AE4" w14:textId="4A229EC0" w:rsidR="003B18D1" w:rsidRDefault="003B18D1" w:rsidP="003B18D1">
      <w:pPr>
        <w:jc w:val="both"/>
        <w:rPr>
          <w:rFonts w:ascii="Cambria" w:hAnsi="Cambria"/>
        </w:rPr>
      </w:pPr>
      <w:r>
        <w:t>The E. coli strain DH5-</w:t>
      </w:r>
      <w:r>
        <w:rPr>
          <w:rFonts w:ascii="Cambria" w:hAnsi="Cambria"/>
        </w:rPr>
        <w:t>αE in which the alleles expressed were mutant constructs from the bla</w:t>
      </w:r>
      <w:r>
        <w:rPr>
          <w:rFonts w:ascii="Cambria" w:hAnsi="Cambria"/>
          <w:vertAlign w:val="subscript"/>
        </w:rPr>
        <w:t>TEM-1</w:t>
      </w:r>
      <w:r>
        <w:rPr>
          <w:rFonts w:ascii="Cambria" w:hAnsi="Cambria"/>
        </w:rPr>
        <w:t xml:space="preserve"> gene in the pBR322 plasmid </w:t>
      </w:r>
      <w:r w:rsidR="00AE6FBC">
        <w:fldChar w:fldCharType="begin"/>
      </w:r>
      <w:r w:rsidR="00AE6FBC">
        <w:instrText xml:space="preserve"> ADDIN EN.CITE &lt;EndNote&gt;&lt;Cite&gt;&lt;Author&gt;Goulart&lt;/Author&gt;&lt;Year&gt;2013&lt;/Year&gt;&lt;RecNum&gt;36&lt;/RecNum&gt;&lt;DisplayText&gt;[11]&lt;/DisplayText&gt;&lt;record&gt;&lt;rec-number&gt;36&lt;/rec-number&gt;&lt;foreign-keys&gt;&lt;key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AE6FBC">
        <w:rPr>
          <w:noProof/>
        </w:rPr>
        <w:t>[</w:t>
      </w:r>
      <w:hyperlink w:anchor="_ENREF_11" w:tooltip="Goulart, 2013 #36" w:history="1">
        <w:r w:rsidR="00AE6FBC">
          <w:rPr>
            <w:noProof/>
          </w:rPr>
          <w:t>11</w:t>
        </w:r>
      </w:hyperlink>
      <w:r w:rsidR="00AE6FBC">
        <w:rPr>
          <w:noProof/>
        </w:rPr>
        <w:t>]</w:t>
      </w:r>
      <w:r w:rsidR="00AE6FBC">
        <w:fldChar w:fldCharType="end"/>
      </w:r>
      <w:r w:rsidR="00157F5E">
        <w:t xml:space="preserve">. </w:t>
      </w:r>
      <w:r>
        <w:rPr>
          <w:rFonts w:ascii="Cambria" w:hAnsi="Cambria"/>
        </w:rPr>
        <w:t>We obtained cultures from phosphate-buffer stocks and incubated in 5 mL of Luria Broth with Tetracycline (5mL tetracycline/ 1 Liter of LB).  In order to get the optimum number of bacterial cells in a culture (1.9 X 10</w:t>
      </w:r>
      <w:r>
        <w:rPr>
          <w:rFonts w:ascii="Cambria" w:hAnsi="Cambria"/>
          <w:vertAlign w:val="superscript"/>
        </w:rPr>
        <w:t xml:space="preserve">5 </w:t>
      </w:r>
      <w:r>
        <w:rPr>
          <w:rFonts w:ascii="Cambria" w:hAnsi="Cambria"/>
        </w:rPr>
        <w:t>cells per mL of broth), we used the equation:</w:t>
      </w:r>
    </w:p>
    <w:p w14:paraId="185B9A4F" w14:textId="77777777" w:rsidR="003B18D1" w:rsidRDefault="003B18D1" w:rsidP="003B18D1">
      <w:pPr>
        <w:jc w:val="both"/>
        <w:rPr>
          <w:rFonts w:ascii="Cambria" w:hAnsi="Cambria"/>
        </w:rPr>
      </w:pPr>
    </w:p>
    <w:p w14:paraId="0D3B7523" w14:textId="77777777" w:rsidR="003B18D1" w:rsidRPr="00E82AAF" w:rsidRDefault="003B18D1" w:rsidP="003B18D1">
      <w:pPr>
        <w:jc w:val="both"/>
        <w:rPr>
          <w:sz w:val="28"/>
          <w:szCs w:val="28"/>
          <w:vertAlign w:val="subscript"/>
        </w:rPr>
      </w:pPr>
      <w:r>
        <w:t>V</w:t>
      </w:r>
      <w:r>
        <w:rPr>
          <w:vertAlign w:val="subscript"/>
        </w:rPr>
        <w:t>1</w:t>
      </w:r>
      <w:r>
        <w:t xml:space="preserve"> = </w:t>
      </w:r>
      <m:oMath>
        <m:f>
          <m:fPr>
            <m:ctrlPr>
              <w:rPr>
                <w:rFonts w:ascii="Cambria Math" w:hAnsi="Cambria Math"/>
                <w:i/>
                <w:sz w:val="28"/>
                <w:szCs w:val="28"/>
              </w:rPr>
            </m:ctrlPr>
          </m:fPr>
          <m:num>
            <m:r>
              <m:rPr>
                <m:sty m:val="p"/>
              </m:rPr>
              <w:rPr>
                <w:rFonts w:ascii="Cambria Math" w:hAnsi="Cambria Math"/>
                <w:sz w:val="28"/>
                <w:szCs w:val="28"/>
              </w:rPr>
              <m:t>1×10</m:t>
            </m:r>
            <m:r>
              <m:rPr>
                <m:sty m:val="p"/>
              </m:rPr>
              <w:rPr>
                <w:rFonts w:ascii="Cambria Math" w:hAnsi="Cambria Math"/>
                <w:sz w:val="28"/>
                <w:szCs w:val="28"/>
                <w:vertAlign w:val="superscript"/>
              </w:rPr>
              <m:t xml:space="preserve">5 </m:t>
            </m:r>
            <m:r>
              <m:rPr>
                <m:sty m:val="p"/>
              </m:rPr>
              <w:rPr>
                <w:rFonts w:ascii="Cambria Math" w:hAnsi="Cambria Math"/>
                <w:sz w:val="28"/>
                <w:szCs w:val="28"/>
              </w:rPr>
              <m:t xml:space="preserve"> × V</m:t>
            </m:r>
            <m:r>
              <m:rPr>
                <m:sty m:val="p"/>
              </m:rPr>
              <w:rPr>
                <w:rFonts w:ascii="Cambria Math" w:hAnsi="Cambria Math"/>
                <w:sz w:val="28"/>
                <w:szCs w:val="28"/>
                <w:vertAlign w:val="subscript"/>
              </w:rPr>
              <m:t>2</m:t>
            </m:r>
          </m:num>
          <m:den>
            <m:d>
              <m:dPr>
                <m:ctrlPr>
                  <w:rPr>
                    <w:rFonts w:ascii="Cambria Math" w:hAnsi="Cambria Math"/>
                    <w:i/>
                    <w:sz w:val="28"/>
                    <w:szCs w:val="28"/>
                  </w:rPr>
                </m:ctrlPr>
              </m:dPr>
              <m:e>
                <m:r>
                  <w:rPr>
                    <w:rFonts w:ascii="Cambria Math" w:hAnsi="Cambria Math"/>
                    <w:sz w:val="28"/>
                    <w:szCs w:val="28"/>
                  </w:rPr>
                  <m:t>1.9×</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e>
            </m:d>
            <m:r>
              <w:rPr>
                <w:rFonts w:ascii="Cambria Math" w:hAnsi="Cambria Math"/>
                <w:sz w:val="28"/>
                <w:szCs w:val="28"/>
              </w:rPr>
              <m:t>×O.D.</m:t>
            </m:r>
            <m:r>
              <m:rPr>
                <m:sty m:val="p"/>
              </m:rPr>
              <w:rPr>
                <w:rFonts w:ascii="Cambria Math" w:hAnsi="Cambria Math"/>
                <w:sz w:val="28"/>
                <w:szCs w:val="28"/>
              </w:rPr>
              <m:t xml:space="preserve"> </m:t>
            </m:r>
          </m:den>
        </m:f>
      </m:oMath>
      <w:r>
        <w:rPr>
          <w:sz w:val="28"/>
          <w:szCs w:val="28"/>
        </w:rPr>
        <w:t xml:space="preserve">   ,                                              </w:t>
      </w:r>
      <w:r w:rsidRPr="00E82AAF">
        <w:t>(1)</w:t>
      </w:r>
    </w:p>
    <w:p w14:paraId="3D09682D" w14:textId="77777777" w:rsidR="003B18D1" w:rsidRDefault="003B18D1" w:rsidP="003B18D1">
      <w:pPr>
        <w:jc w:val="both"/>
        <w:rPr>
          <w:vertAlign w:val="subscript"/>
        </w:rPr>
      </w:pPr>
    </w:p>
    <w:p w14:paraId="2CEE637C" w14:textId="77777777" w:rsidR="003B18D1" w:rsidRDefault="003B18D1" w:rsidP="003B18D1">
      <w:pPr>
        <w:jc w:val="both"/>
      </w:pPr>
      <w:proofErr w:type="gramStart"/>
      <w:r>
        <w:t>where</w:t>
      </w:r>
      <w:proofErr w:type="gramEnd"/>
    </w:p>
    <w:p w14:paraId="506B5D6B" w14:textId="77777777" w:rsidR="003B18D1" w:rsidRDefault="003B18D1" w:rsidP="003B18D1">
      <w:pPr>
        <w:jc w:val="both"/>
      </w:pPr>
      <w:r>
        <w:t>1.9</w:t>
      </w:r>
      <w:r>
        <w:rPr>
          <w:rFonts w:ascii="Cambria" w:hAnsi="Cambria"/>
        </w:rPr>
        <w:t>×</w:t>
      </w:r>
      <w:r>
        <w:t>10</w:t>
      </w:r>
      <w:r>
        <w:rPr>
          <w:vertAlign w:val="superscript"/>
        </w:rPr>
        <w:t>8</w:t>
      </w:r>
      <w:r>
        <w:t xml:space="preserve"> is the expected number of cells per mL, V</w:t>
      </w:r>
      <w:r>
        <w:rPr>
          <w:vertAlign w:val="subscript"/>
        </w:rPr>
        <w:t xml:space="preserve">1 </w:t>
      </w:r>
      <w:r>
        <w:t>is the volume of culture we are solving for in milliliters, V</w:t>
      </w:r>
      <w:r>
        <w:rPr>
          <w:vertAlign w:val="subscript"/>
        </w:rPr>
        <w:t>2</w:t>
      </w:r>
      <w:r>
        <w:t xml:space="preserve"> is the volume of broth we are using for the experiment in milliliters, we will use 5 mL here, and O.D. is the apparent absorption of the culture.</w:t>
      </w:r>
    </w:p>
    <w:p w14:paraId="41EBB5C0" w14:textId="77777777" w:rsidR="003B18D1" w:rsidRDefault="003B18D1" w:rsidP="003B18D1">
      <w:pPr>
        <w:jc w:val="both"/>
      </w:pPr>
    </w:p>
    <w:p w14:paraId="0AA86577" w14:textId="77777777" w:rsidR="003B18D1" w:rsidRDefault="003B18D1" w:rsidP="003B18D1">
      <w:pPr>
        <w:jc w:val="both"/>
      </w:pPr>
    </w:p>
    <w:p w14:paraId="79492A1E" w14:textId="77777777" w:rsidR="003B18D1" w:rsidRDefault="003B18D1" w:rsidP="003B18D1">
      <w:pPr>
        <w:jc w:val="both"/>
      </w:pPr>
      <w:r>
        <w:t>The O.D of 200</w:t>
      </w:r>
      <w:r>
        <w:rPr>
          <w:rFonts w:ascii="Cambria" w:hAnsi="Cambria"/>
        </w:rPr>
        <w:t>μ</w:t>
      </w:r>
      <w:r>
        <w:t xml:space="preserve">L samples of each strain was taken in the Eon Microplate Spectrophotometer, 96 well plates. With these, the volume of culture needed to transfer to the fresh 5mL Mueller Hinton broth was calculated to run the experiment. </w:t>
      </w:r>
    </w:p>
    <w:p w14:paraId="06E1C154" w14:textId="77777777" w:rsidR="003B18D1" w:rsidRDefault="003B18D1" w:rsidP="003B18D1">
      <w:pPr>
        <w:jc w:val="both"/>
      </w:pPr>
      <w:r>
        <w:t xml:space="preserve"> </w:t>
      </w:r>
    </w:p>
    <w:p w14:paraId="1DC273E2" w14:textId="77777777" w:rsidR="003B18D1" w:rsidRPr="00992323" w:rsidRDefault="003B18D1" w:rsidP="003B18D1">
      <w:pPr>
        <w:jc w:val="both"/>
      </w:pPr>
      <w:r>
        <w:t>For example, O.D. for a TEM-1 strain was 0.218. Substituting this into equation (1) and solving for V</w:t>
      </w:r>
      <w:r>
        <w:rPr>
          <w:vertAlign w:val="subscript"/>
        </w:rPr>
        <w:t>1</w:t>
      </w:r>
      <w:r>
        <w:t xml:space="preserve"> yields:</w:t>
      </w:r>
    </w:p>
    <w:p w14:paraId="47E459B3" w14:textId="77777777" w:rsidR="003B18D1" w:rsidRDefault="003B18D1" w:rsidP="003B18D1">
      <w:pPr>
        <w:jc w:val="both"/>
      </w:pPr>
      <w:r>
        <w:t>V</w:t>
      </w:r>
      <w:r>
        <w:rPr>
          <w:vertAlign w:val="subscript"/>
        </w:rPr>
        <w:t>1</w:t>
      </w:r>
      <w:r>
        <w:t>=0.012 mL or V</w:t>
      </w:r>
      <w:r>
        <w:rPr>
          <w:vertAlign w:val="subscript"/>
        </w:rPr>
        <w:t>1</w:t>
      </w:r>
      <w:r>
        <w:t xml:space="preserve"> = 12</w:t>
      </w:r>
      <w:r>
        <w:rPr>
          <w:rFonts w:ascii="Cambria" w:hAnsi="Cambria"/>
        </w:rPr>
        <w:t>μ</w:t>
      </w:r>
      <w:r>
        <w:t>L.</w:t>
      </w:r>
    </w:p>
    <w:p w14:paraId="1E521580" w14:textId="77777777" w:rsidR="003B18D1" w:rsidRDefault="003B18D1" w:rsidP="003B18D1">
      <w:pPr>
        <w:jc w:val="both"/>
      </w:pPr>
    </w:p>
    <w:p w14:paraId="4E0F9170" w14:textId="77777777" w:rsidR="003B18D1" w:rsidRDefault="003B18D1" w:rsidP="003B18D1">
      <w:pPr>
        <w:jc w:val="both"/>
      </w:pPr>
      <w:r>
        <w:t>So, 12</w:t>
      </w:r>
      <w:r>
        <w:rPr>
          <w:rFonts w:ascii="Cambria" w:hAnsi="Cambria"/>
        </w:rPr>
        <w:t>μ</w:t>
      </w:r>
      <w:r>
        <w:t xml:space="preserve">L of culture is transferred to 5mL Mueller Hinton broth to run the experiment. </w:t>
      </w:r>
    </w:p>
    <w:p w14:paraId="464B4988" w14:textId="77777777" w:rsidR="003B18D1" w:rsidRDefault="003B18D1" w:rsidP="003B18D1">
      <w:pPr>
        <w:jc w:val="both"/>
      </w:pPr>
    </w:p>
    <w:p w14:paraId="5150CA0F" w14:textId="77777777" w:rsidR="003B18D1" w:rsidRDefault="003B18D1" w:rsidP="003B18D1">
      <w:pPr>
        <w:jc w:val="both"/>
      </w:pPr>
    </w:p>
    <w:p w14:paraId="2364919E" w14:textId="5CC606DB" w:rsidR="003B18D1" w:rsidRDefault="003B18D1" w:rsidP="003B18D1">
      <w:pPr>
        <w:jc w:val="both"/>
      </w:pPr>
      <w:r>
        <w:t>Once the optimal volumes of each culture are obtained, they are then transferred into the new tubes with Mueller Hinton broth (5mL). On a 384-well plate, each well holding a maximum of 100</w:t>
      </w:r>
      <w:r w:rsidRPr="00881E1B">
        <w:rPr>
          <w:rFonts w:ascii="Cambria" w:hAnsi="Cambria"/>
        </w:rPr>
        <w:t xml:space="preserve"> </w:t>
      </w:r>
      <w:proofErr w:type="spellStart"/>
      <w:r>
        <w:rPr>
          <w:rFonts w:ascii="Cambria" w:hAnsi="Cambria"/>
        </w:rPr>
        <w:t>μ</w:t>
      </w:r>
      <w:r>
        <w:t>L</w:t>
      </w:r>
      <w:proofErr w:type="spellEnd"/>
      <w:r>
        <w:t>,</w:t>
      </w:r>
      <w:r w:rsidRPr="00881E1B">
        <w:t xml:space="preserve"> </w:t>
      </w:r>
      <w:r>
        <w:t>80</w:t>
      </w:r>
      <w:r>
        <w:rPr>
          <w:rFonts w:ascii="Cambria" w:hAnsi="Cambria"/>
        </w:rPr>
        <w:t>μ</w:t>
      </w:r>
      <w:r>
        <w:t>L of each culture is transferred into the first 12 wells, as the controls, and the last 12 wells as the experiment containing the antibiotic. The antibiotic solution is made by dissolving 10.24 mg of antibiotic per 1 mL of solvent (either pH 6 or pH 8 phosphate-buffer or water depending on the solubility of th</w:t>
      </w:r>
      <w:r w:rsidRPr="008D4BEF">
        <w:t>e</w:t>
      </w:r>
      <w:r w:rsidR="008D4BEF">
        <w:t xml:space="preserve"> antibiotic</w:t>
      </w:r>
      <w:r>
        <w:t xml:space="preserve">). The concentration of antibiotic used was based on Minimum Inhibitory Concentrations (MIC’s) taken prior. </w:t>
      </w:r>
    </w:p>
    <w:p w14:paraId="64333103" w14:textId="77777777" w:rsidR="003B18D1" w:rsidRDefault="003B18D1" w:rsidP="003B18D1">
      <w:pPr>
        <w:jc w:val="both"/>
      </w:pPr>
    </w:p>
    <w:p w14:paraId="1AEC3F65" w14:textId="5B168219" w:rsidR="003B18D1" w:rsidRDefault="003B18D1" w:rsidP="003B18D1">
      <w:pPr>
        <w:jc w:val="both"/>
      </w:pPr>
      <w:r>
        <w:t>Once the samples have all been plated, a membrane is placed over the plate and is placed in the Eon Microplate Spectrophotometer. The temperature was set at 25.1</w:t>
      </w:r>
      <w:r>
        <w:rPr>
          <w:rFonts w:ascii="Cambria" w:hAnsi="Cambria"/>
        </w:rPr>
        <w:t>°</w:t>
      </w:r>
      <w:r>
        <w:t xml:space="preserve">C for 22 hours. This microplate reader takes O.D. measurements at 600 nanometers every 20 minutes for the entire 22 hours. The O.D. is the measurement of the fraction of light that is absorbed by the solution and depends on the wavelength used </w:t>
      </w:r>
      <w:r w:rsidR="00AE6FBC">
        <w:fldChar w:fldCharType="begin"/>
      </w:r>
      <w:r w:rsidR="00AE6FBC">
        <w:instrText xml:space="preserve"> ADDIN EN.CITE &lt;EndNote&gt;&lt;Cite&gt;&lt;Author&gt;Hall&lt;/Author&gt;&lt;Year&gt;2013&lt;/Year&gt;&lt;RecNum&gt;14&lt;/RecNum&gt;&lt;DisplayText&gt;[15]&lt;/DisplayText&gt;&lt;record&gt;&lt;rec-number&gt;14&lt;/rec-number&gt;&lt;foreign-keys&gt;&lt;key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AE6FBC">
        <w:rPr>
          <w:noProof/>
        </w:rPr>
        <w:t>[</w:t>
      </w:r>
      <w:hyperlink w:anchor="_ENREF_15" w:tooltip="Hall, 2013 #14" w:history="1">
        <w:r w:rsidR="00AE6FBC">
          <w:rPr>
            <w:noProof/>
          </w:rPr>
          <w:t>15</w:t>
        </w:r>
      </w:hyperlink>
      <w:r w:rsidR="00AE6FBC">
        <w:rPr>
          <w:noProof/>
        </w:rPr>
        <w:t>]</w:t>
      </w:r>
      <w:r w:rsidR="00AE6FBC">
        <w:fldChar w:fldCharType="end"/>
      </w:r>
      <w:r>
        <w:t>.</w:t>
      </w:r>
    </w:p>
    <w:p w14:paraId="7448D078" w14:textId="77777777" w:rsidR="003B18D1" w:rsidRDefault="003B18D1" w:rsidP="003B18D1">
      <w:pPr>
        <w:jc w:val="both"/>
      </w:pPr>
    </w:p>
    <w:p w14:paraId="28727013" w14:textId="77777777" w:rsidR="003B18D1" w:rsidRDefault="003B18D1" w:rsidP="003B18D1">
      <w:pPr>
        <w:jc w:val="both"/>
      </w:pPr>
    </w:p>
    <w:p w14:paraId="494252B5" w14:textId="77777777" w:rsidR="003B18D1" w:rsidRDefault="003B18D1" w:rsidP="003B18D1">
      <w:pPr>
        <w:jc w:val="both"/>
      </w:pPr>
    </w:p>
    <w:p w14:paraId="106BC060" w14:textId="77777777" w:rsidR="003B18D1" w:rsidRPr="003D5BAA" w:rsidRDefault="003B18D1" w:rsidP="003B18D1">
      <w:pPr>
        <w:jc w:val="both"/>
        <w:rPr>
          <w:i/>
          <w:u w:val="single"/>
        </w:rPr>
      </w:pPr>
      <w:r>
        <w:rPr>
          <w:i/>
          <w:u w:val="single"/>
        </w:rPr>
        <w:t>Growth Rates</w:t>
      </w:r>
    </w:p>
    <w:p w14:paraId="10BFD574" w14:textId="77777777" w:rsidR="003B18D1" w:rsidRDefault="003B18D1" w:rsidP="003B18D1">
      <w:pPr>
        <w:jc w:val="both"/>
      </w:pPr>
    </w:p>
    <w:p w14:paraId="2A6C8DEC" w14:textId="5389BDC7" w:rsidR="003B18D1" w:rsidRDefault="003B18D1" w:rsidP="003B18D1">
      <w:pPr>
        <w:jc w:val="both"/>
      </w:pPr>
      <w:r>
        <w:t>The data obtained from the plate reader is exported and run through the ‘</w:t>
      </w:r>
      <w:proofErr w:type="spellStart"/>
      <w:r>
        <w:t>GrowthRates</w:t>
      </w:r>
      <w:proofErr w:type="spellEnd"/>
      <w:r>
        <w:t xml:space="preserve">’ program. This program calculates the growth rate based on the growth curve of each sample. This is calculated as the slope of the line at the exponential phase of the growth curve, because bacterial cultures grow exponentially, and the O.D increases as a function of the natural log of the O.D. </w:t>
      </w:r>
      <w:r w:rsidR="00AE6FBC">
        <w:fldChar w:fldCharType="begin"/>
      </w:r>
      <w:r w:rsidR="00AE6FBC">
        <w:instrText xml:space="preserve"> ADDIN EN.CITE &lt;EndNote&gt;&lt;Cite&gt;&lt;Author&gt;Hall&lt;/Author&gt;&lt;Year&gt;2013&lt;/Year&gt;&lt;RecNum&gt;14&lt;/RecNum&gt;&lt;DisplayText&gt;[15]&lt;/DisplayText&gt;&lt;record&gt;&lt;rec-number&gt;14&lt;/rec-number&gt;&lt;foreign-keys&gt;&lt;key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AE6FBC">
        <w:rPr>
          <w:noProof/>
        </w:rPr>
        <w:t>[</w:t>
      </w:r>
      <w:hyperlink w:anchor="_ENREF_15" w:tooltip="Hall, 2013 #14" w:history="1">
        <w:r w:rsidR="00AE6FBC">
          <w:rPr>
            <w:noProof/>
          </w:rPr>
          <w:t>15</w:t>
        </w:r>
      </w:hyperlink>
      <w:r w:rsidR="00AE6FBC">
        <w:rPr>
          <w:noProof/>
        </w:rPr>
        <w:t>]</w:t>
      </w:r>
      <w:r w:rsidR="00AE6FBC">
        <w:fldChar w:fldCharType="end"/>
      </w:r>
      <w:r>
        <w:t xml:space="preserve">. This growth rate is the change in number of cells per minute, or can be seen as the change in number of cells per unit of O.D. This can be written as </w:t>
      </w:r>
    </w:p>
    <w:p w14:paraId="218D54DA" w14:textId="77777777" w:rsidR="003B18D1" w:rsidRDefault="003B18D1" w:rsidP="003B18D1">
      <w:pPr>
        <w:jc w:val="both"/>
      </w:pPr>
    </w:p>
    <w:p w14:paraId="45FCF8ED" w14:textId="77777777" w:rsidR="003B18D1" w:rsidRPr="00CB7EF7" w:rsidRDefault="00E23D45" w:rsidP="003B18D1">
      <w:pPr>
        <w:jc w:val="both"/>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αN</m:t>
        </m:r>
      </m:oMath>
      <w:r w:rsidR="003B18D1">
        <w:t>,</w:t>
      </w:r>
      <w:r w:rsidR="003B18D1">
        <w:tab/>
      </w:r>
      <w:r w:rsidR="003B18D1">
        <w:tab/>
      </w:r>
      <w:r w:rsidR="003B18D1">
        <w:tab/>
      </w:r>
      <w:r w:rsidR="003B18D1">
        <w:tab/>
      </w:r>
      <w:r w:rsidR="003B18D1">
        <w:tab/>
        <w:t>(2)</w:t>
      </w:r>
    </w:p>
    <w:p w14:paraId="14E66BC0" w14:textId="77777777" w:rsidR="003B18D1" w:rsidRDefault="003B18D1" w:rsidP="003B18D1">
      <w:pPr>
        <w:jc w:val="both"/>
      </w:pPr>
    </w:p>
    <w:p w14:paraId="66C05B72" w14:textId="77777777" w:rsidR="003B18D1" w:rsidRDefault="003B18D1" w:rsidP="003B18D1">
      <w:pPr>
        <w:jc w:val="both"/>
      </w:pPr>
      <w:proofErr w:type="gramStart"/>
      <w:r>
        <w:t>where</w:t>
      </w:r>
      <w:proofErr w:type="gramEnd"/>
      <w:r>
        <w:t xml:space="preserve"> N is the number of cells at time (t), </w:t>
      </w:r>
      <w:r>
        <w:rPr>
          <w:rFonts w:ascii="Cambria" w:hAnsi="Cambria"/>
        </w:rPr>
        <w:t>α</w:t>
      </w:r>
      <w:r>
        <w:t xml:space="preserve"> is the first order growth rate constant in reciprocal time units (2). (2) </w:t>
      </w:r>
      <w:proofErr w:type="gramStart"/>
      <w:r>
        <w:t>can</w:t>
      </w:r>
      <w:proofErr w:type="gramEnd"/>
      <w:r>
        <w:t xml:space="preserve"> also be written as</w:t>
      </w:r>
    </w:p>
    <w:p w14:paraId="7C81152E" w14:textId="77777777" w:rsidR="003B18D1" w:rsidRPr="00CB7EF7" w:rsidRDefault="00E23D45" w:rsidP="003B18D1">
      <w:pPr>
        <w:jc w:val="both"/>
      </w:pPr>
      <m:oMath>
        <m:f>
          <m:fPr>
            <m:ctrlPr>
              <w:rPr>
                <w:rFonts w:ascii="Cambria Math" w:hAnsi="Cambria Math"/>
                <w:i/>
              </w:rPr>
            </m:ctrlPr>
          </m:fPr>
          <m:num>
            <m:r>
              <w:rPr>
                <w:rFonts w:ascii="Cambria Math" w:hAnsi="Cambria Math"/>
              </w:rPr>
              <m:t>dN</m:t>
            </m:r>
          </m:num>
          <m:den>
            <m:r>
              <w:rPr>
                <w:rFonts w:ascii="Cambria Math" w:hAnsi="Cambria Math"/>
              </w:rPr>
              <m:t>N</m:t>
            </m:r>
          </m:den>
        </m:f>
        <m:r>
          <w:rPr>
            <w:rFonts w:ascii="Cambria Math" w:hAnsi="Cambria Math"/>
          </w:rPr>
          <m:t>= αdt.</m:t>
        </m:r>
      </m:oMath>
      <w:r w:rsidR="003B18D1">
        <w:tab/>
      </w:r>
      <w:r w:rsidR="003B18D1">
        <w:tab/>
      </w:r>
      <w:r w:rsidR="003B18D1">
        <w:tab/>
      </w:r>
      <w:r w:rsidR="003B18D1">
        <w:tab/>
      </w:r>
      <w:r w:rsidR="003B18D1">
        <w:tab/>
        <w:t>(2)</w:t>
      </w:r>
    </w:p>
    <w:p w14:paraId="7F166DB5" w14:textId="77777777" w:rsidR="003B18D1" w:rsidRDefault="003B18D1" w:rsidP="003B18D1">
      <w:pPr>
        <w:jc w:val="both"/>
      </w:pPr>
    </w:p>
    <w:p w14:paraId="1A7BBD74" w14:textId="77777777" w:rsidR="003B18D1" w:rsidRDefault="003B18D1" w:rsidP="003B18D1">
      <w:pPr>
        <w:jc w:val="both"/>
      </w:pPr>
      <w:r>
        <w:t>Integrating from t=0 to t=</w:t>
      </w:r>
      <w:proofErr w:type="spellStart"/>
      <w:proofErr w:type="gramStart"/>
      <w:r>
        <w:t>t</w:t>
      </w:r>
      <w:r>
        <w:rPr>
          <w:rFonts w:ascii="Cambria" w:hAnsi="Cambria"/>
          <w:vertAlign w:val="subscript"/>
        </w:rPr>
        <w:t>max</w:t>
      </w:r>
      <w:proofErr w:type="spellEnd"/>
      <w:r>
        <w:t xml:space="preserve">  yields</w:t>
      </w:r>
      <w:proofErr w:type="gramEnd"/>
    </w:p>
    <w:p w14:paraId="181FD8FE" w14:textId="77777777" w:rsidR="003B18D1" w:rsidRDefault="003B18D1" w:rsidP="003B18D1">
      <w:pPr>
        <w:jc w:val="both"/>
      </w:pPr>
    </w:p>
    <w:p w14:paraId="18D4578D" w14:textId="77777777" w:rsidR="003B18D1" w:rsidRDefault="003B18D1" w:rsidP="003B18D1">
      <w:pPr>
        <w:jc w:val="both"/>
      </w:pPr>
      <m:oMath>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 α(t-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t xml:space="preserve">, </w:t>
      </w:r>
      <w:r>
        <w:tab/>
      </w:r>
      <w:r>
        <w:tab/>
      </w:r>
      <w:r>
        <w:tab/>
        <w:t>(3)</w:t>
      </w:r>
    </w:p>
    <w:p w14:paraId="252F7672" w14:textId="77777777" w:rsidR="003B18D1" w:rsidRDefault="003B18D1" w:rsidP="003B18D1">
      <w:pPr>
        <w:jc w:val="both"/>
      </w:pPr>
      <w:proofErr w:type="gramStart"/>
      <w:r>
        <w:t>where</w:t>
      </w:r>
      <w:proofErr w:type="gramEnd"/>
      <w:r>
        <w:t xml:space="preserve"> N</w:t>
      </w:r>
      <w:r>
        <w:rPr>
          <w:vertAlign w:val="subscript"/>
        </w:rPr>
        <w:t>O</w:t>
      </w:r>
      <w:r>
        <w:t xml:space="preserve"> equals the initial number of cells present at </w:t>
      </w:r>
      <w:proofErr w:type="spellStart"/>
      <w:r>
        <w:t>t</w:t>
      </w:r>
      <w:r>
        <w:rPr>
          <w:vertAlign w:val="subscript"/>
        </w:rPr>
        <w:t>O</w:t>
      </w:r>
      <w:proofErr w:type="spellEnd"/>
      <w:r>
        <w:t>.</w:t>
      </w:r>
      <w:r>
        <w:tab/>
      </w:r>
    </w:p>
    <w:p w14:paraId="28DFAC10" w14:textId="77777777" w:rsidR="003B18D1" w:rsidRDefault="003B18D1" w:rsidP="003B18D1">
      <w:pPr>
        <w:jc w:val="both"/>
      </w:pPr>
    </w:p>
    <w:p w14:paraId="27D8A194" w14:textId="1D8D89E8" w:rsidR="003B18D1" w:rsidRDefault="003B18D1" w:rsidP="003B18D1">
      <w:pPr>
        <w:jc w:val="both"/>
      </w:pPr>
      <w:r>
        <w:t xml:space="preserve">When the exponential phase of the growth curve is fit by linear regression, we can see that </w:t>
      </w:r>
      <w:r>
        <w:rPr>
          <w:rFonts w:ascii="Cambria" w:hAnsi="Cambria"/>
        </w:rPr>
        <w:t>α</w:t>
      </w:r>
      <w:r>
        <w:t xml:space="preserve"> is equal to the slope of that line </w:t>
      </w:r>
      <w:r w:rsidR="00AE6FBC">
        <w:fldChar w:fldCharType="begin"/>
      </w:r>
      <w:r w:rsidR="00AE6FBC">
        <w:instrText xml:space="preserve"> ADDIN EN.CITE &lt;EndNote&gt;&lt;Cite&gt;&lt;Author&gt;Hall&lt;/Author&gt;&lt;Year&gt;2013&lt;/Year&gt;&lt;RecNum&gt;14&lt;/RecNum&gt;&lt;DisplayText&gt;[15]&lt;/DisplayText&gt;&lt;record&gt;&lt;rec-number&gt;14&lt;/rec-number&gt;&lt;foreign-keys&gt;&lt;key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AE6FBC">
        <w:rPr>
          <w:noProof/>
        </w:rPr>
        <w:t>[</w:t>
      </w:r>
      <w:hyperlink w:anchor="_ENREF_15" w:tooltip="Hall, 2013 #14" w:history="1">
        <w:r w:rsidR="00AE6FBC">
          <w:rPr>
            <w:noProof/>
          </w:rPr>
          <w:t>15</w:t>
        </w:r>
      </w:hyperlink>
      <w:r w:rsidR="00AE6FBC">
        <w:rPr>
          <w:noProof/>
        </w:rPr>
        <w:t>]</w:t>
      </w:r>
      <w:r w:rsidR="00AE6FBC">
        <w:fldChar w:fldCharType="end"/>
      </w:r>
      <w:r w:rsidR="00232640">
        <w:t>.</w:t>
      </w:r>
    </w:p>
    <w:p w14:paraId="3CBB7459" w14:textId="77777777" w:rsidR="003B18D1" w:rsidRDefault="003B18D1" w:rsidP="003B18D1">
      <w:pPr>
        <w:jc w:val="both"/>
      </w:pPr>
    </w:p>
    <w:p w14:paraId="7E6B3C0A" w14:textId="77777777" w:rsidR="003B18D1" w:rsidRDefault="003B18D1" w:rsidP="003B18D1">
      <w:pPr>
        <w:jc w:val="both"/>
        <w:rPr>
          <w:i/>
          <w:u w:val="single"/>
        </w:rPr>
      </w:pPr>
      <w:r>
        <w:rPr>
          <w:i/>
          <w:u w:val="single"/>
        </w:rPr>
        <w:t>Statistical Analysis</w:t>
      </w:r>
    </w:p>
    <w:p w14:paraId="72EB574C" w14:textId="77777777" w:rsidR="003B18D1" w:rsidRDefault="003B18D1" w:rsidP="003B18D1">
      <w:pPr>
        <w:jc w:val="both"/>
      </w:pPr>
    </w:p>
    <w:p w14:paraId="22F68447" w14:textId="36038A44" w:rsidR="00210BD3" w:rsidRDefault="003B18D1" w:rsidP="003B18D1">
      <w:pPr>
        <w:jc w:val="both"/>
      </w:pPr>
      <w:r>
        <w:t xml:space="preserve">One-Way Analysis of Variance (ANOVA) was used to compare the means of the growth rates we obtained, and to determine if there were significant differences between the </w:t>
      </w:r>
      <w:r w:rsidR="00EC766D">
        <w:t>genotype</w:t>
      </w:r>
      <w:r>
        <w:t xml:space="preserve">s. We compared each of the </w:t>
      </w:r>
      <w:proofErr w:type="spellStart"/>
      <w:r w:rsidR="00EC766D">
        <w:t>genotypes</w:t>
      </w:r>
      <w:r>
        <w:t>s</w:t>
      </w:r>
      <w:proofErr w:type="spellEnd"/>
      <w:r>
        <w:t xml:space="preserve"> with those that had just one </w:t>
      </w:r>
      <w:r w:rsidR="00EC766D">
        <w:t>substitu</w:t>
      </w:r>
      <w:r>
        <w:t xml:space="preserve">tion different from each other, going from the wild type, TEM-1, to TEM-50 (Table </w:t>
      </w:r>
      <w:r w:rsidR="00333595">
        <w:t>3</w:t>
      </w:r>
      <w:r>
        <w:t>). We were working with a 95% confidence interval so a p-value of less than or equal to 0.05 probability.  Not only did we compare the experimental data, we also compared the controls with the experimental data to confirm that the treatments were in fact different than the non-treated samples.</w:t>
      </w:r>
    </w:p>
    <w:tbl>
      <w:tblPr>
        <w:tblW w:w="6200" w:type="dxa"/>
        <w:tblInd w:w="93" w:type="dxa"/>
        <w:tblLook w:val="04A0" w:firstRow="1" w:lastRow="0" w:firstColumn="1" w:lastColumn="0" w:noHBand="0" w:noVBand="1"/>
      </w:tblPr>
      <w:tblGrid>
        <w:gridCol w:w="1751"/>
        <w:gridCol w:w="2740"/>
        <w:gridCol w:w="1760"/>
      </w:tblGrid>
      <w:tr w:rsidR="00F77280" w:rsidRPr="00B63C92" w14:paraId="38A11374" w14:textId="77777777" w:rsidTr="00936FB0">
        <w:trPr>
          <w:trHeight w:val="300"/>
        </w:trPr>
        <w:tc>
          <w:tcPr>
            <w:tcW w:w="1700" w:type="dxa"/>
            <w:tcBorders>
              <w:top w:val="nil"/>
              <w:left w:val="nil"/>
              <w:bottom w:val="nil"/>
              <w:right w:val="nil"/>
            </w:tcBorders>
            <w:shd w:val="clear" w:color="auto" w:fill="auto"/>
            <w:noWrap/>
            <w:vAlign w:val="bottom"/>
            <w:hideMark/>
          </w:tcPr>
          <w:p w14:paraId="21A17DB6" w14:textId="79408F7C" w:rsidR="00F77280" w:rsidRPr="00B63C92" w:rsidRDefault="00210BD3">
            <w:pPr>
              <w:rPr>
                <w:rFonts w:ascii="Calibri" w:eastAsia="Times New Roman" w:hAnsi="Calibri" w:cs="Times New Roman"/>
                <w:b/>
                <w:bCs/>
                <w:color w:val="000000"/>
                <w:u w:val="single"/>
              </w:rPr>
            </w:pPr>
            <w:r>
              <w:br w:type="page"/>
            </w:r>
            <w:r w:rsidR="00084141">
              <w:rPr>
                <w:rFonts w:ascii="Calibri" w:eastAsia="Times New Roman" w:hAnsi="Calibri" w:cs="Times New Roman"/>
                <w:b/>
                <w:bCs/>
                <w:color w:val="000000"/>
                <w:u w:val="single"/>
              </w:rPr>
              <w:t>P</w:t>
            </w:r>
            <w:r w:rsidR="00F77280" w:rsidRPr="00B63C92">
              <w:rPr>
                <w:rFonts w:ascii="Calibri" w:eastAsia="Times New Roman" w:hAnsi="Calibri" w:cs="Times New Roman"/>
                <w:b/>
                <w:bCs/>
                <w:color w:val="000000"/>
                <w:u w:val="single"/>
              </w:rPr>
              <w:t>enicillins</w:t>
            </w:r>
          </w:p>
        </w:tc>
        <w:tc>
          <w:tcPr>
            <w:tcW w:w="2740" w:type="dxa"/>
            <w:tcBorders>
              <w:top w:val="nil"/>
              <w:left w:val="nil"/>
              <w:bottom w:val="nil"/>
              <w:right w:val="nil"/>
            </w:tcBorders>
            <w:shd w:val="clear" w:color="auto" w:fill="auto"/>
            <w:noWrap/>
            <w:vAlign w:val="bottom"/>
            <w:hideMark/>
          </w:tcPr>
          <w:p w14:paraId="4B60631E"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BC751FC"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0EE16A40"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67419FE"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7F15D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1024</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41AB01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10:22</w:t>
            </w:r>
          </w:p>
        </w:tc>
      </w:tr>
      <w:tr w:rsidR="00F77280" w:rsidRPr="00B63C92" w14:paraId="100D298B"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B5C63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081B87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512</w:t>
            </w:r>
          </w:p>
        </w:tc>
        <w:tc>
          <w:tcPr>
            <w:tcW w:w="1760" w:type="dxa"/>
            <w:tcBorders>
              <w:top w:val="nil"/>
              <w:left w:val="nil"/>
              <w:bottom w:val="single" w:sz="4" w:space="0" w:color="auto"/>
              <w:right w:val="single" w:sz="4" w:space="0" w:color="auto"/>
            </w:tcBorders>
            <w:shd w:val="clear" w:color="000000" w:fill="F2F2F2"/>
            <w:noWrap/>
            <w:vAlign w:val="bottom"/>
            <w:hideMark/>
          </w:tcPr>
          <w:p w14:paraId="3B8FA08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4EBAB4A1"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3FF613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4112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nil"/>
              <w:left w:val="nil"/>
              <w:bottom w:val="single" w:sz="4" w:space="0" w:color="auto"/>
              <w:right w:val="single" w:sz="4" w:space="0" w:color="auto"/>
            </w:tcBorders>
            <w:shd w:val="clear" w:color="000000" w:fill="F2F2F2"/>
            <w:noWrap/>
            <w:vAlign w:val="bottom"/>
            <w:hideMark/>
          </w:tcPr>
          <w:p w14:paraId="766D008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38B9F7D9" w14:textId="77777777" w:rsidTr="00936FB0">
        <w:trPr>
          <w:trHeight w:val="300"/>
        </w:trPr>
        <w:tc>
          <w:tcPr>
            <w:tcW w:w="1700" w:type="dxa"/>
            <w:tcBorders>
              <w:top w:val="nil"/>
              <w:left w:val="nil"/>
              <w:bottom w:val="nil"/>
              <w:right w:val="nil"/>
            </w:tcBorders>
            <w:shd w:val="clear" w:color="auto" w:fill="auto"/>
            <w:noWrap/>
            <w:vAlign w:val="bottom"/>
            <w:hideMark/>
          </w:tcPr>
          <w:p w14:paraId="6BB0602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8648B15"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4388E5A" w14:textId="77777777" w:rsidR="00F77280" w:rsidRPr="00B63C92" w:rsidRDefault="00F77280" w:rsidP="00936FB0">
            <w:pPr>
              <w:jc w:val="center"/>
              <w:rPr>
                <w:rFonts w:ascii="Calibri" w:eastAsia="Times New Roman" w:hAnsi="Calibri" w:cs="Times New Roman"/>
                <w:color w:val="000000"/>
              </w:rPr>
            </w:pPr>
          </w:p>
        </w:tc>
      </w:tr>
      <w:tr w:rsidR="00F77280" w:rsidRPr="00B63C92" w14:paraId="5B6132AB"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1662210"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w:t>
            </w:r>
            <w:r w:rsidRPr="00B63C92">
              <w:rPr>
                <w:rFonts w:ascii="Calibri" w:eastAsia="Times New Roman" w:hAnsi="Calibri" w:cs="Times New Roman"/>
                <w:b/>
                <w:bCs/>
                <w:color w:val="000000"/>
                <w:u w:val="single"/>
              </w:rPr>
              <w:t xml:space="preserve"> 8X</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359E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21504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421803FA"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AE1B17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F614EC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128</w:t>
            </w:r>
          </w:p>
        </w:tc>
        <w:tc>
          <w:tcPr>
            <w:tcW w:w="1760" w:type="dxa"/>
            <w:tcBorders>
              <w:top w:val="nil"/>
              <w:left w:val="nil"/>
              <w:bottom w:val="single" w:sz="4" w:space="0" w:color="auto"/>
              <w:right w:val="single" w:sz="4" w:space="0" w:color="auto"/>
            </w:tcBorders>
            <w:shd w:val="clear" w:color="000000" w:fill="F2F2F2"/>
            <w:noWrap/>
            <w:vAlign w:val="bottom"/>
            <w:hideMark/>
          </w:tcPr>
          <w:p w14:paraId="53175B5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7EB1F81C"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2E5D72D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20ADCC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64</w:t>
            </w:r>
          </w:p>
        </w:tc>
        <w:tc>
          <w:tcPr>
            <w:tcW w:w="1760" w:type="dxa"/>
            <w:tcBorders>
              <w:top w:val="nil"/>
              <w:left w:val="nil"/>
              <w:bottom w:val="single" w:sz="4" w:space="0" w:color="auto"/>
              <w:right w:val="single" w:sz="4" w:space="0" w:color="auto"/>
            </w:tcBorders>
            <w:shd w:val="clear" w:color="000000" w:fill="F2F2F2"/>
            <w:noWrap/>
            <w:vAlign w:val="bottom"/>
            <w:hideMark/>
          </w:tcPr>
          <w:p w14:paraId="05C5574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20:12</w:t>
            </w:r>
          </w:p>
        </w:tc>
      </w:tr>
      <w:tr w:rsidR="00F77280" w:rsidRPr="00B63C92" w14:paraId="10367AD1" w14:textId="77777777" w:rsidTr="00936FB0">
        <w:trPr>
          <w:trHeight w:val="300"/>
        </w:trPr>
        <w:tc>
          <w:tcPr>
            <w:tcW w:w="1700" w:type="dxa"/>
            <w:tcBorders>
              <w:top w:val="nil"/>
              <w:left w:val="nil"/>
              <w:bottom w:val="nil"/>
              <w:right w:val="nil"/>
            </w:tcBorders>
            <w:shd w:val="clear" w:color="auto" w:fill="auto"/>
            <w:noWrap/>
            <w:vAlign w:val="bottom"/>
            <w:hideMark/>
          </w:tcPr>
          <w:p w14:paraId="0C8848A7"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357F98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10C4EC4" w14:textId="77777777" w:rsidR="00F77280" w:rsidRPr="00B63C92" w:rsidRDefault="00F77280" w:rsidP="00936FB0">
            <w:pPr>
              <w:jc w:val="center"/>
              <w:rPr>
                <w:rFonts w:ascii="Calibri" w:eastAsia="Times New Roman" w:hAnsi="Calibri" w:cs="Times New Roman"/>
                <w:color w:val="000000"/>
              </w:rPr>
            </w:pPr>
          </w:p>
        </w:tc>
      </w:tr>
      <w:tr w:rsidR="00F77280" w:rsidRPr="00B63C92" w14:paraId="41A95E33" w14:textId="77777777" w:rsidTr="00936FB0">
        <w:trPr>
          <w:trHeight w:val="300"/>
        </w:trPr>
        <w:tc>
          <w:tcPr>
            <w:tcW w:w="1700" w:type="dxa"/>
            <w:tcBorders>
              <w:top w:val="nil"/>
              <w:left w:val="nil"/>
              <w:bottom w:val="nil"/>
              <w:right w:val="nil"/>
            </w:tcBorders>
            <w:shd w:val="clear" w:color="auto" w:fill="auto"/>
            <w:noWrap/>
            <w:vAlign w:val="bottom"/>
            <w:hideMark/>
          </w:tcPr>
          <w:p w14:paraId="15124D9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Pen + Inhibitors</w:t>
            </w:r>
          </w:p>
        </w:tc>
        <w:tc>
          <w:tcPr>
            <w:tcW w:w="2740" w:type="dxa"/>
            <w:tcBorders>
              <w:top w:val="nil"/>
              <w:left w:val="nil"/>
              <w:bottom w:val="nil"/>
              <w:right w:val="nil"/>
            </w:tcBorders>
            <w:shd w:val="clear" w:color="auto" w:fill="auto"/>
            <w:noWrap/>
            <w:vAlign w:val="bottom"/>
            <w:hideMark/>
          </w:tcPr>
          <w:p w14:paraId="7A374D0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36930812"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142653AB"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8FA531"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Piperacillin + Tazobactam</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6C11A6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291E8D7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D1E1945"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D649280"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655080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8/256</w:t>
            </w:r>
          </w:p>
        </w:tc>
        <w:tc>
          <w:tcPr>
            <w:tcW w:w="1760" w:type="dxa"/>
            <w:tcBorders>
              <w:top w:val="nil"/>
              <w:left w:val="nil"/>
              <w:bottom w:val="single" w:sz="4" w:space="0" w:color="auto"/>
              <w:right w:val="single" w:sz="4" w:space="0" w:color="auto"/>
            </w:tcBorders>
            <w:shd w:val="clear" w:color="000000" w:fill="D9D9D9"/>
            <w:noWrap/>
            <w:vAlign w:val="bottom"/>
            <w:hideMark/>
          </w:tcPr>
          <w:p w14:paraId="7720B7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1E583DA2"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46BC536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41D80FA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8/128</w:t>
            </w:r>
          </w:p>
        </w:tc>
        <w:tc>
          <w:tcPr>
            <w:tcW w:w="1760" w:type="dxa"/>
            <w:tcBorders>
              <w:top w:val="nil"/>
              <w:left w:val="nil"/>
              <w:bottom w:val="single" w:sz="4" w:space="0" w:color="auto"/>
              <w:right w:val="single" w:sz="4" w:space="0" w:color="auto"/>
            </w:tcBorders>
            <w:shd w:val="clear" w:color="000000" w:fill="D9D9D9"/>
            <w:noWrap/>
            <w:vAlign w:val="bottom"/>
            <w:hideMark/>
          </w:tcPr>
          <w:p w14:paraId="18DE2C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12:20</w:t>
            </w:r>
          </w:p>
        </w:tc>
      </w:tr>
      <w:tr w:rsidR="00F77280" w:rsidRPr="00B63C92" w14:paraId="23FA17AC" w14:textId="77777777" w:rsidTr="00936FB0">
        <w:trPr>
          <w:trHeight w:val="300"/>
        </w:trPr>
        <w:tc>
          <w:tcPr>
            <w:tcW w:w="1700" w:type="dxa"/>
            <w:tcBorders>
              <w:top w:val="nil"/>
              <w:left w:val="nil"/>
              <w:bottom w:val="nil"/>
              <w:right w:val="nil"/>
            </w:tcBorders>
            <w:shd w:val="clear" w:color="auto" w:fill="auto"/>
            <w:noWrap/>
            <w:vAlign w:val="bottom"/>
            <w:hideMark/>
          </w:tcPr>
          <w:p w14:paraId="3A412786"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709617F1"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92177B4" w14:textId="77777777" w:rsidR="00F77280" w:rsidRPr="00B63C92" w:rsidRDefault="00F77280" w:rsidP="00936FB0">
            <w:pPr>
              <w:jc w:val="center"/>
              <w:rPr>
                <w:rFonts w:ascii="Calibri" w:eastAsia="Times New Roman" w:hAnsi="Calibri" w:cs="Times New Roman"/>
                <w:color w:val="000000"/>
              </w:rPr>
            </w:pPr>
          </w:p>
        </w:tc>
      </w:tr>
      <w:tr w:rsidR="00F77280" w:rsidRPr="00B63C92" w14:paraId="4B3DAA5C"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6AEEC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 + Clavulanic Acid</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D58666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8/1024</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035E144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1F8B9A0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7BD63D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7ABEF7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nil"/>
              <w:left w:val="nil"/>
              <w:bottom w:val="single" w:sz="4" w:space="0" w:color="auto"/>
              <w:right w:val="single" w:sz="4" w:space="0" w:color="auto"/>
            </w:tcBorders>
            <w:shd w:val="clear" w:color="000000" w:fill="D9D9D9"/>
            <w:noWrap/>
            <w:vAlign w:val="bottom"/>
            <w:hideMark/>
          </w:tcPr>
          <w:p w14:paraId="7A0EA9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0C5BA392" w14:textId="77777777" w:rsidTr="00936FB0">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9A1F376"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auto" w:fill="auto"/>
            <w:noWrap/>
            <w:vAlign w:val="bottom"/>
            <w:hideMark/>
          </w:tcPr>
          <w:p w14:paraId="6505D0A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14:paraId="2B2382B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r>
      <w:tr w:rsidR="00F77280" w:rsidRPr="00B63C92" w14:paraId="273E22EE"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29EC4C6"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 + Sulbactam</w:t>
            </w:r>
          </w:p>
        </w:tc>
        <w:tc>
          <w:tcPr>
            <w:tcW w:w="2740" w:type="dxa"/>
            <w:tcBorders>
              <w:top w:val="nil"/>
              <w:left w:val="nil"/>
              <w:bottom w:val="single" w:sz="4" w:space="0" w:color="auto"/>
              <w:right w:val="single" w:sz="4" w:space="0" w:color="auto"/>
            </w:tcBorders>
            <w:shd w:val="clear" w:color="000000" w:fill="D9D9D9"/>
            <w:noWrap/>
            <w:vAlign w:val="bottom"/>
            <w:hideMark/>
          </w:tcPr>
          <w:p w14:paraId="0FEFA4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8/64</w:t>
            </w:r>
          </w:p>
        </w:tc>
        <w:tc>
          <w:tcPr>
            <w:tcW w:w="1760" w:type="dxa"/>
            <w:tcBorders>
              <w:top w:val="nil"/>
              <w:left w:val="nil"/>
              <w:bottom w:val="single" w:sz="4" w:space="0" w:color="auto"/>
              <w:right w:val="single" w:sz="4" w:space="0" w:color="auto"/>
            </w:tcBorders>
            <w:shd w:val="clear" w:color="000000" w:fill="D9D9D9"/>
            <w:noWrap/>
            <w:vAlign w:val="bottom"/>
            <w:hideMark/>
          </w:tcPr>
          <w:p w14:paraId="777D91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0ADA70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5CEDA6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B9D8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8/32</w:t>
            </w:r>
          </w:p>
        </w:tc>
        <w:tc>
          <w:tcPr>
            <w:tcW w:w="1760" w:type="dxa"/>
            <w:tcBorders>
              <w:top w:val="nil"/>
              <w:left w:val="nil"/>
              <w:bottom w:val="single" w:sz="4" w:space="0" w:color="auto"/>
              <w:right w:val="single" w:sz="4" w:space="0" w:color="auto"/>
            </w:tcBorders>
            <w:shd w:val="clear" w:color="000000" w:fill="D9D9D9"/>
            <w:noWrap/>
            <w:vAlign w:val="bottom"/>
            <w:hideMark/>
          </w:tcPr>
          <w:p w14:paraId="25856E0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6D8CC77"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791D075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69B0B72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8/16</w:t>
            </w:r>
          </w:p>
        </w:tc>
        <w:tc>
          <w:tcPr>
            <w:tcW w:w="1760" w:type="dxa"/>
            <w:tcBorders>
              <w:top w:val="nil"/>
              <w:left w:val="nil"/>
              <w:bottom w:val="single" w:sz="4" w:space="0" w:color="auto"/>
              <w:right w:val="single" w:sz="4" w:space="0" w:color="auto"/>
            </w:tcBorders>
            <w:shd w:val="clear" w:color="000000" w:fill="D9D9D9"/>
            <w:noWrap/>
            <w:vAlign w:val="bottom"/>
            <w:hideMark/>
          </w:tcPr>
          <w:p w14:paraId="3B6F45E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0650DCCC"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628B12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220AF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8/8</w:t>
            </w:r>
          </w:p>
        </w:tc>
        <w:tc>
          <w:tcPr>
            <w:tcW w:w="1760" w:type="dxa"/>
            <w:tcBorders>
              <w:top w:val="nil"/>
              <w:left w:val="nil"/>
              <w:bottom w:val="single" w:sz="4" w:space="0" w:color="auto"/>
              <w:right w:val="single" w:sz="4" w:space="0" w:color="auto"/>
            </w:tcBorders>
            <w:shd w:val="clear" w:color="000000" w:fill="D9D9D9"/>
            <w:noWrap/>
            <w:vAlign w:val="bottom"/>
            <w:hideMark/>
          </w:tcPr>
          <w:p w14:paraId="4B0B29D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24:8</w:t>
            </w:r>
          </w:p>
        </w:tc>
      </w:tr>
      <w:tr w:rsidR="00F77280" w:rsidRPr="00B63C92" w14:paraId="59C3AC7D" w14:textId="77777777" w:rsidTr="00936FB0">
        <w:trPr>
          <w:trHeight w:val="300"/>
        </w:trPr>
        <w:tc>
          <w:tcPr>
            <w:tcW w:w="1700" w:type="dxa"/>
            <w:tcBorders>
              <w:top w:val="nil"/>
              <w:left w:val="nil"/>
              <w:bottom w:val="nil"/>
              <w:right w:val="nil"/>
            </w:tcBorders>
            <w:shd w:val="clear" w:color="auto" w:fill="auto"/>
            <w:noWrap/>
            <w:vAlign w:val="bottom"/>
            <w:hideMark/>
          </w:tcPr>
          <w:p w14:paraId="673340B8"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3446BF0B"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191BC790" w14:textId="77777777" w:rsidR="00F77280" w:rsidRPr="00B63C92" w:rsidRDefault="00F77280" w:rsidP="00936FB0">
            <w:pPr>
              <w:jc w:val="center"/>
              <w:rPr>
                <w:rFonts w:ascii="Calibri" w:eastAsia="Times New Roman" w:hAnsi="Calibri" w:cs="Times New Roman"/>
                <w:color w:val="000000"/>
              </w:rPr>
            </w:pPr>
          </w:p>
        </w:tc>
      </w:tr>
      <w:tr w:rsidR="00F77280" w:rsidRPr="00B63C92" w14:paraId="28CEFB41" w14:textId="77777777" w:rsidTr="00936FB0">
        <w:trPr>
          <w:trHeight w:val="300"/>
        </w:trPr>
        <w:tc>
          <w:tcPr>
            <w:tcW w:w="1700" w:type="dxa"/>
            <w:tcBorders>
              <w:top w:val="nil"/>
              <w:left w:val="nil"/>
              <w:bottom w:val="nil"/>
              <w:right w:val="nil"/>
            </w:tcBorders>
            <w:shd w:val="clear" w:color="auto" w:fill="auto"/>
            <w:noWrap/>
            <w:vAlign w:val="bottom"/>
            <w:hideMark/>
          </w:tcPr>
          <w:p w14:paraId="42BD14B2"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Cephalosporins</w:t>
            </w:r>
          </w:p>
        </w:tc>
        <w:tc>
          <w:tcPr>
            <w:tcW w:w="2740" w:type="dxa"/>
            <w:tcBorders>
              <w:top w:val="nil"/>
              <w:left w:val="nil"/>
              <w:bottom w:val="nil"/>
              <w:right w:val="nil"/>
            </w:tcBorders>
            <w:shd w:val="clear" w:color="auto" w:fill="auto"/>
            <w:noWrap/>
            <w:vAlign w:val="bottom"/>
            <w:hideMark/>
          </w:tcPr>
          <w:p w14:paraId="6ACFCFF8"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16A5F18"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0F37417E"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89B6CB"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Cefprozil</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69365CD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5948EC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22AF13F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55D82B4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1013EF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000000" w:fill="F2F2F2"/>
            <w:noWrap/>
            <w:vAlign w:val="bottom"/>
            <w:hideMark/>
          </w:tcPr>
          <w:p w14:paraId="07D8C94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77C3AC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19ED7A2"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35C32B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000000" w:fill="F2F2F2"/>
            <w:noWrap/>
            <w:vAlign w:val="bottom"/>
            <w:hideMark/>
          </w:tcPr>
          <w:p w14:paraId="1B7A222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24530C19" w14:textId="77777777" w:rsidTr="00936FB0">
        <w:trPr>
          <w:trHeight w:val="300"/>
        </w:trPr>
        <w:tc>
          <w:tcPr>
            <w:tcW w:w="1700" w:type="dxa"/>
            <w:tcBorders>
              <w:top w:val="nil"/>
              <w:left w:val="nil"/>
              <w:bottom w:val="nil"/>
              <w:right w:val="nil"/>
            </w:tcBorders>
            <w:shd w:val="clear" w:color="auto" w:fill="auto"/>
            <w:noWrap/>
            <w:vAlign w:val="bottom"/>
            <w:hideMark/>
          </w:tcPr>
          <w:p w14:paraId="33E8E37A"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086B95B7"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225B5184" w14:textId="77777777" w:rsidR="00F77280" w:rsidRPr="00B63C92" w:rsidRDefault="00F77280" w:rsidP="00936FB0">
            <w:pPr>
              <w:jc w:val="center"/>
              <w:rPr>
                <w:rFonts w:ascii="Calibri" w:eastAsia="Times New Roman" w:hAnsi="Calibri" w:cs="Times New Roman"/>
                <w:color w:val="000000"/>
              </w:rPr>
            </w:pPr>
          </w:p>
        </w:tc>
      </w:tr>
      <w:tr w:rsidR="00F77280" w:rsidRPr="00B63C92" w14:paraId="0B58C626"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103D813"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w:t>
            </w:r>
            <w:r>
              <w:rPr>
                <w:rFonts w:ascii="Calibri" w:eastAsia="Times New Roman" w:hAnsi="Calibri" w:cs="Times New Roman"/>
                <w:b/>
                <w:bCs/>
                <w:color w:val="000000"/>
                <w:u w:val="single"/>
              </w:rPr>
              <w:t>efotetan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B85253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2DF0D6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2745095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7B6524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880648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509CB7D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7BCC724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E8554A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C0E88E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nil"/>
              <w:left w:val="nil"/>
              <w:bottom w:val="single" w:sz="4" w:space="0" w:color="auto"/>
              <w:right w:val="single" w:sz="4" w:space="0" w:color="auto"/>
            </w:tcBorders>
            <w:shd w:val="clear" w:color="000000" w:fill="F2F2F2"/>
            <w:noWrap/>
            <w:vAlign w:val="bottom"/>
            <w:hideMark/>
          </w:tcPr>
          <w:p w14:paraId="54A5E84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5D2E0748" w14:textId="77777777" w:rsidTr="00936FB0">
        <w:trPr>
          <w:trHeight w:val="300"/>
        </w:trPr>
        <w:tc>
          <w:tcPr>
            <w:tcW w:w="1700" w:type="dxa"/>
            <w:tcBorders>
              <w:top w:val="nil"/>
              <w:left w:val="nil"/>
              <w:bottom w:val="nil"/>
              <w:right w:val="nil"/>
            </w:tcBorders>
            <w:shd w:val="clear" w:color="auto" w:fill="auto"/>
            <w:noWrap/>
            <w:vAlign w:val="bottom"/>
            <w:hideMark/>
          </w:tcPr>
          <w:p w14:paraId="6D4A3955"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53865CCD"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64A3061A" w14:textId="77777777" w:rsidR="00F77280" w:rsidRPr="00B63C92" w:rsidRDefault="00F77280" w:rsidP="00936FB0">
            <w:pPr>
              <w:rPr>
                <w:rFonts w:ascii="Calibri" w:eastAsia="Times New Roman" w:hAnsi="Calibri" w:cs="Times New Roman"/>
                <w:color w:val="000000"/>
              </w:rPr>
            </w:pPr>
          </w:p>
        </w:tc>
      </w:tr>
      <w:tr w:rsidR="00F77280" w:rsidRPr="00B63C92" w14:paraId="4EEF5356"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9DA4E51"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Cefotaxime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FB484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0.123</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10F9C6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B845C75"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E5CEE1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E2805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w:t>
            </w:r>
          </w:p>
        </w:tc>
        <w:tc>
          <w:tcPr>
            <w:tcW w:w="1760" w:type="dxa"/>
            <w:tcBorders>
              <w:top w:val="nil"/>
              <w:left w:val="nil"/>
              <w:bottom w:val="single" w:sz="4" w:space="0" w:color="auto"/>
              <w:right w:val="single" w:sz="4" w:space="0" w:color="auto"/>
            </w:tcBorders>
            <w:shd w:val="clear" w:color="000000" w:fill="F2F2F2"/>
            <w:noWrap/>
            <w:vAlign w:val="bottom"/>
            <w:hideMark/>
          </w:tcPr>
          <w:p w14:paraId="40655BE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330F9954"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FDBA14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C8455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0.05</w:t>
            </w:r>
          </w:p>
        </w:tc>
        <w:tc>
          <w:tcPr>
            <w:tcW w:w="1760" w:type="dxa"/>
            <w:tcBorders>
              <w:top w:val="nil"/>
              <w:left w:val="nil"/>
              <w:bottom w:val="single" w:sz="4" w:space="0" w:color="auto"/>
              <w:right w:val="single" w:sz="4" w:space="0" w:color="auto"/>
            </w:tcBorders>
            <w:shd w:val="clear" w:color="000000" w:fill="F2F2F2"/>
            <w:noWrap/>
            <w:vAlign w:val="bottom"/>
            <w:hideMark/>
          </w:tcPr>
          <w:p w14:paraId="3919EFC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0444E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79F9AA"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A6BD9E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0.04</w:t>
            </w:r>
          </w:p>
        </w:tc>
        <w:tc>
          <w:tcPr>
            <w:tcW w:w="1760" w:type="dxa"/>
            <w:tcBorders>
              <w:top w:val="nil"/>
              <w:left w:val="nil"/>
              <w:bottom w:val="single" w:sz="4" w:space="0" w:color="auto"/>
              <w:right w:val="single" w:sz="4" w:space="0" w:color="auto"/>
            </w:tcBorders>
            <w:shd w:val="clear" w:color="000000" w:fill="F2F2F2"/>
            <w:noWrap/>
            <w:vAlign w:val="bottom"/>
            <w:hideMark/>
          </w:tcPr>
          <w:p w14:paraId="1693698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7DF9B00C" w14:textId="77777777" w:rsidTr="00936FB0">
        <w:trPr>
          <w:trHeight w:val="300"/>
        </w:trPr>
        <w:tc>
          <w:tcPr>
            <w:tcW w:w="1700" w:type="dxa"/>
            <w:tcBorders>
              <w:top w:val="nil"/>
              <w:left w:val="nil"/>
              <w:bottom w:val="nil"/>
              <w:right w:val="nil"/>
            </w:tcBorders>
            <w:shd w:val="clear" w:color="auto" w:fill="auto"/>
            <w:noWrap/>
            <w:vAlign w:val="bottom"/>
            <w:hideMark/>
          </w:tcPr>
          <w:p w14:paraId="4786C114"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7AA032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04764FA" w14:textId="77777777" w:rsidR="00F77280" w:rsidRPr="00B63C92" w:rsidRDefault="00F77280" w:rsidP="00936FB0">
            <w:pPr>
              <w:rPr>
                <w:rFonts w:ascii="Calibri" w:eastAsia="Times New Roman" w:hAnsi="Calibri" w:cs="Times New Roman"/>
                <w:color w:val="000000"/>
              </w:rPr>
            </w:pPr>
          </w:p>
        </w:tc>
      </w:tr>
      <w:tr w:rsidR="00F77280" w:rsidRPr="00B63C92" w14:paraId="0D1935BA"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EE3A57B"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Ceftazidime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E5059E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5B9563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066E0C0B"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B2ECCB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D6FEEB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w:t>
            </w:r>
          </w:p>
        </w:tc>
        <w:tc>
          <w:tcPr>
            <w:tcW w:w="1760" w:type="dxa"/>
            <w:tcBorders>
              <w:top w:val="nil"/>
              <w:left w:val="nil"/>
              <w:bottom w:val="single" w:sz="4" w:space="0" w:color="auto"/>
              <w:right w:val="single" w:sz="4" w:space="0" w:color="auto"/>
            </w:tcBorders>
            <w:shd w:val="clear" w:color="000000" w:fill="F2F2F2"/>
            <w:noWrap/>
            <w:vAlign w:val="bottom"/>
            <w:hideMark/>
          </w:tcPr>
          <w:p w14:paraId="7A255D0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48243B7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6D0AE4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4EBAC10B"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6D8CA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8AE8EB8" w14:textId="77777777" w:rsidTr="00936FB0">
        <w:trPr>
          <w:trHeight w:val="300"/>
        </w:trPr>
        <w:tc>
          <w:tcPr>
            <w:tcW w:w="1700" w:type="dxa"/>
            <w:tcBorders>
              <w:top w:val="nil"/>
              <w:left w:val="nil"/>
              <w:bottom w:val="nil"/>
              <w:right w:val="nil"/>
            </w:tcBorders>
            <w:shd w:val="clear" w:color="auto" w:fill="auto"/>
            <w:noWrap/>
            <w:vAlign w:val="bottom"/>
            <w:hideMark/>
          </w:tcPr>
          <w:p w14:paraId="310B621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CBDBB02"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35BC023C" w14:textId="77777777" w:rsidR="00F77280" w:rsidRPr="00B63C92" w:rsidRDefault="00F77280" w:rsidP="00936FB0">
            <w:pPr>
              <w:rPr>
                <w:rFonts w:ascii="Calibri" w:eastAsia="Times New Roman" w:hAnsi="Calibri" w:cs="Times New Roman"/>
                <w:color w:val="000000"/>
              </w:rPr>
            </w:pPr>
          </w:p>
        </w:tc>
      </w:tr>
      <w:tr w:rsidR="00F77280" w:rsidRPr="00B63C92" w14:paraId="3ED0FA62"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A5D0E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Cefepime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134D1B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101633E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573FA1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2224B8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28B96B2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0.0156</w:t>
            </w:r>
          </w:p>
        </w:tc>
        <w:tc>
          <w:tcPr>
            <w:tcW w:w="1760" w:type="dxa"/>
            <w:tcBorders>
              <w:top w:val="nil"/>
              <w:left w:val="nil"/>
              <w:bottom w:val="single" w:sz="4" w:space="0" w:color="auto"/>
              <w:right w:val="single" w:sz="4" w:space="0" w:color="auto"/>
            </w:tcBorders>
            <w:shd w:val="clear" w:color="000000" w:fill="F2F2F2"/>
            <w:noWrap/>
            <w:vAlign w:val="bottom"/>
            <w:hideMark/>
          </w:tcPr>
          <w:p w14:paraId="6C5014E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bl>
    <w:p w14:paraId="3F25E6A8" w14:textId="77777777" w:rsidR="00F77280" w:rsidRDefault="00F77280" w:rsidP="00F77280"/>
    <w:p w14:paraId="2C0E909A" w14:textId="5A6BF93E" w:rsidR="00F77280" w:rsidRPr="00B36EE0" w:rsidRDefault="00F77280" w:rsidP="00F77280">
      <w:pPr>
        <w:rPr>
          <w:sz w:val="20"/>
        </w:rPr>
      </w:pPr>
      <w:r w:rsidRPr="00B36EE0">
        <w:rPr>
          <w:b/>
          <w:sz w:val="20"/>
        </w:rPr>
        <w:t xml:space="preserve">Table </w:t>
      </w:r>
      <w:r w:rsidR="00333595">
        <w:rPr>
          <w:b/>
          <w:sz w:val="20"/>
        </w:rPr>
        <w:t>1</w:t>
      </w:r>
      <w:r w:rsidRPr="00B36EE0">
        <w:rPr>
          <w:sz w:val="20"/>
        </w:rPr>
        <w:t xml:space="preserve">: List of the ratios, new </w:t>
      </w:r>
      <w:r w:rsidR="00E6204C">
        <w:rPr>
          <w:sz w:val="20"/>
        </w:rPr>
        <w:t>substitution</w:t>
      </w:r>
      <w:r w:rsidRPr="00B36EE0">
        <w:rPr>
          <w:sz w:val="20"/>
        </w:rPr>
        <w:t xml:space="preserve">s: reversion, for each antibiotic treatment and concentration used. </w:t>
      </w:r>
      <w:proofErr w:type="gramStart"/>
      <w:r w:rsidRPr="00B36EE0">
        <w:rPr>
          <w:sz w:val="20"/>
        </w:rPr>
        <w:t xml:space="preserve">Antibiotics in first column, concentration in </w:t>
      </w:r>
      <w:r w:rsidRPr="00B36EE0">
        <w:rPr>
          <w:rFonts w:ascii="Cambria" w:hAnsi="Cambria"/>
          <w:sz w:val="20"/>
        </w:rPr>
        <w:t>μ</w:t>
      </w:r>
      <w:r w:rsidRPr="00B36EE0">
        <w:rPr>
          <w:sz w:val="20"/>
        </w:rPr>
        <w:t>g/mL in the second column, and ratio in third column.</w:t>
      </w:r>
      <w:proofErr w:type="gramEnd"/>
    </w:p>
    <w:p w14:paraId="732FD3A0" w14:textId="3B148E7B" w:rsidR="00084141" w:rsidRDefault="00084141">
      <w:r>
        <w:br w:type="page"/>
      </w:r>
    </w:p>
    <w:p w14:paraId="1EAACE0A" w14:textId="77777777" w:rsidR="00F77280" w:rsidDel="00333595" w:rsidRDefault="00F77280" w:rsidP="003B18D1">
      <w:pPr>
        <w:jc w:val="both"/>
      </w:pPr>
    </w:p>
    <w:tbl>
      <w:tblPr>
        <w:tblStyle w:val="TableGrid"/>
        <w:tblW w:w="0" w:type="auto"/>
        <w:tblLook w:val="04A0" w:firstRow="1" w:lastRow="0" w:firstColumn="1" w:lastColumn="0" w:noHBand="0" w:noVBand="1"/>
      </w:tblPr>
      <w:tblGrid>
        <w:gridCol w:w="4428"/>
        <w:gridCol w:w="4428"/>
      </w:tblGrid>
      <w:tr w:rsidR="00AB627A" w:rsidDel="00333595" w14:paraId="10CA7682" w14:textId="39BF5C27" w:rsidTr="00E40866">
        <w:trPr>
          <w:trHeight w:val="1970"/>
        </w:trPr>
        <w:tc>
          <w:tcPr>
            <w:tcW w:w="4428" w:type="dxa"/>
          </w:tcPr>
          <w:p w14:paraId="550895C7" w14:textId="2AD8EE57" w:rsidR="00AB627A" w:rsidDel="00333595" w:rsidRDefault="00AB627A" w:rsidP="00E40866">
            <w:pPr>
              <w:jc w:val="both"/>
            </w:pPr>
            <w:r w:rsidDel="00333595">
              <w:t xml:space="preserve">A) SAM </w:t>
            </w:r>
          </w:p>
          <w:tbl>
            <w:tblPr>
              <w:tblStyle w:val="TableGrid"/>
              <w:tblW w:w="0" w:type="auto"/>
              <w:tblLook w:val="04A0" w:firstRow="1" w:lastRow="0" w:firstColumn="1" w:lastColumn="0" w:noHBand="0" w:noVBand="1"/>
            </w:tblPr>
            <w:tblGrid>
              <w:gridCol w:w="794"/>
              <w:gridCol w:w="774"/>
              <w:gridCol w:w="878"/>
              <w:gridCol w:w="878"/>
              <w:gridCol w:w="878"/>
            </w:tblGrid>
            <w:tr w:rsidR="00AB627A" w:rsidDel="00333595" w14:paraId="4AC99DE2" w14:textId="011E07C2" w:rsidTr="00E40866">
              <w:tc>
                <w:tcPr>
                  <w:tcW w:w="839" w:type="dxa"/>
                </w:tcPr>
                <w:p w14:paraId="4566DA8B" w14:textId="5F3C4942" w:rsidR="00AB627A" w:rsidDel="00333595" w:rsidRDefault="00AB627A" w:rsidP="00E40866">
                  <w:pPr>
                    <w:jc w:val="both"/>
                  </w:pPr>
                </w:p>
              </w:tc>
              <w:tc>
                <w:tcPr>
                  <w:tcW w:w="839" w:type="dxa"/>
                </w:tcPr>
                <w:p w14:paraId="15DAEBE1" w14:textId="26D35806" w:rsidR="00AB627A" w:rsidRPr="00412BB4" w:rsidDel="00333595" w:rsidRDefault="00AB627A" w:rsidP="00E40866">
                  <w:pPr>
                    <w:jc w:val="both"/>
                    <w:rPr>
                      <w:b/>
                    </w:rPr>
                  </w:pPr>
                  <w:r w:rsidRPr="00412BB4" w:rsidDel="00333595">
                    <w:rPr>
                      <w:b/>
                    </w:rPr>
                    <w:t>8</w:t>
                  </w:r>
                </w:p>
              </w:tc>
              <w:tc>
                <w:tcPr>
                  <w:tcW w:w="839" w:type="dxa"/>
                </w:tcPr>
                <w:p w14:paraId="0A97C100" w14:textId="14E49900" w:rsidR="00AB627A" w:rsidRPr="00412BB4" w:rsidDel="00333595" w:rsidRDefault="00AB627A" w:rsidP="00E40866">
                  <w:pPr>
                    <w:jc w:val="both"/>
                    <w:rPr>
                      <w:b/>
                    </w:rPr>
                  </w:pPr>
                  <w:r w:rsidRPr="00412BB4" w:rsidDel="00333595">
                    <w:rPr>
                      <w:b/>
                    </w:rPr>
                    <w:t>16</w:t>
                  </w:r>
                </w:p>
              </w:tc>
              <w:tc>
                <w:tcPr>
                  <w:tcW w:w="840" w:type="dxa"/>
                </w:tcPr>
                <w:p w14:paraId="7AD3E18E" w14:textId="20CE5F08" w:rsidR="00AB627A" w:rsidRPr="00412BB4" w:rsidDel="00333595" w:rsidRDefault="00AB627A" w:rsidP="00E40866">
                  <w:pPr>
                    <w:jc w:val="both"/>
                    <w:rPr>
                      <w:b/>
                    </w:rPr>
                  </w:pPr>
                  <w:r w:rsidRPr="00412BB4" w:rsidDel="00333595">
                    <w:rPr>
                      <w:b/>
                    </w:rPr>
                    <w:t>32</w:t>
                  </w:r>
                </w:p>
              </w:tc>
              <w:tc>
                <w:tcPr>
                  <w:tcW w:w="840" w:type="dxa"/>
                </w:tcPr>
                <w:p w14:paraId="2D810C82" w14:textId="28207B11" w:rsidR="00AB627A" w:rsidRPr="00412BB4" w:rsidDel="00333595" w:rsidRDefault="00AB627A" w:rsidP="00E40866">
                  <w:pPr>
                    <w:jc w:val="both"/>
                    <w:rPr>
                      <w:b/>
                    </w:rPr>
                  </w:pPr>
                  <w:r w:rsidRPr="00412BB4" w:rsidDel="00333595">
                    <w:rPr>
                      <w:b/>
                    </w:rPr>
                    <w:t>64</w:t>
                  </w:r>
                </w:p>
              </w:tc>
            </w:tr>
            <w:tr w:rsidR="00AB627A" w:rsidDel="00333595" w14:paraId="4E77FB84" w14:textId="24C0236A" w:rsidTr="00E40866">
              <w:tc>
                <w:tcPr>
                  <w:tcW w:w="839" w:type="dxa"/>
                </w:tcPr>
                <w:p w14:paraId="33BACBF5" w14:textId="781C4303" w:rsidR="00AB627A" w:rsidRPr="00412BB4" w:rsidDel="00333595" w:rsidRDefault="00AB627A" w:rsidP="00E40866">
                  <w:pPr>
                    <w:jc w:val="both"/>
                    <w:rPr>
                      <w:b/>
                    </w:rPr>
                  </w:pPr>
                  <w:r w:rsidRPr="00412BB4" w:rsidDel="00333595">
                    <w:rPr>
                      <w:b/>
                    </w:rPr>
                    <w:t>8</w:t>
                  </w:r>
                </w:p>
              </w:tc>
              <w:tc>
                <w:tcPr>
                  <w:tcW w:w="839" w:type="dxa"/>
                </w:tcPr>
                <w:p w14:paraId="202F3C37" w14:textId="6F43CA5E" w:rsidR="00AB627A" w:rsidDel="00333595" w:rsidRDefault="00AB627A" w:rsidP="00E40866">
                  <w:pPr>
                    <w:jc w:val="both"/>
                  </w:pPr>
                  <w:r w:rsidDel="00333595">
                    <w:t>-</w:t>
                  </w:r>
                </w:p>
              </w:tc>
              <w:tc>
                <w:tcPr>
                  <w:tcW w:w="839" w:type="dxa"/>
                </w:tcPr>
                <w:p w14:paraId="4F25C506" w14:textId="16B75C55" w:rsidR="00AB627A" w:rsidDel="00333595" w:rsidRDefault="00AB627A" w:rsidP="00E40866">
                  <w:pPr>
                    <w:jc w:val="both"/>
                  </w:pPr>
                  <w:r w:rsidDel="00333595">
                    <w:t>53.1%</w:t>
                  </w:r>
                </w:p>
              </w:tc>
              <w:tc>
                <w:tcPr>
                  <w:tcW w:w="840" w:type="dxa"/>
                </w:tcPr>
                <w:p w14:paraId="7704561C" w14:textId="135DD6D0" w:rsidR="00AB627A" w:rsidDel="00333595" w:rsidRDefault="00AB627A" w:rsidP="00E40866">
                  <w:pPr>
                    <w:jc w:val="both"/>
                  </w:pPr>
                  <w:r w:rsidDel="00333595">
                    <w:t>59.4%</w:t>
                  </w:r>
                </w:p>
              </w:tc>
              <w:tc>
                <w:tcPr>
                  <w:tcW w:w="840" w:type="dxa"/>
                </w:tcPr>
                <w:p w14:paraId="7C6875B1" w14:textId="1206AA4E" w:rsidR="00AB627A" w:rsidDel="00333595" w:rsidRDefault="00AB627A" w:rsidP="00E40866">
                  <w:pPr>
                    <w:jc w:val="both"/>
                  </w:pPr>
                  <w:r w:rsidDel="00333595">
                    <w:t>50%</w:t>
                  </w:r>
                </w:p>
              </w:tc>
            </w:tr>
            <w:tr w:rsidR="00AB627A" w:rsidDel="00333595" w14:paraId="6FB05E71" w14:textId="671404D1" w:rsidTr="00E40866">
              <w:tc>
                <w:tcPr>
                  <w:tcW w:w="839" w:type="dxa"/>
                </w:tcPr>
                <w:p w14:paraId="6BF8C64D" w14:textId="7A1B725F" w:rsidR="00AB627A" w:rsidRPr="00412BB4" w:rsidDel="00333595" w:rsidRDefault="00AB627A" w:rsidP="00E40866">
                  <w:pPr>
                    <w:jc w:val="both"/>
                    <w:rPr>
                      <w:b/>
                    </w:rPr>
                  </w:pPr>
                  <w:r w:rsidRPr="00412BB4" w:rsidDel="00333595">
                    <w:rPr>
                      <w:b/>
                    </w:rPr>
                    <w:t>16</w:t>
                  </w:r>
                </w:p>
              </w:tc>
              <w:tc>
                <w:tcPr>
                  <w:tcW w:w="839" w:type="dxa"/>
                </w:tcPr>
                <w:p w14:paraId="41DC5F86" w14:textId="09FF90B0" w:rsidR="00AB627A" w:rsidDel="00333595" w:rsidRDefault="00AB627A" w:rsidP="00E40866">
                  <w:pPr>
                    <w:jc w:val="both"/>
                  </w:pPr>
                </w:p>
              </w:tc>
              <w:tc>
                <w:tcPr>
                  <w:tcW w:w="839" w:type="dxa"/>
                </w:tcPr>
                <w:p w14:paraId="3E4972B8" w14:textId="2C5E7240" w:rsidR="00AB627A" w:rsidDel="00333595" w:rsidRDefault="00AB627A" w:rsidP="00E40866">
                  <w:pPr>
                    <w:jc w:val="both"/>
                  </w:pPr>
                  <w:r w:rsidDel="00333595">
                    <w:t>-</w:t>
                  </w:r>
                </w:p>
              </w:tc>
              <w:tc>
                <w:tcPr>
                  <w:tcW w:w="840" w:type="dxa"/>
                </w:tcPr>
                <w:p w14:paraId="22C2CAEC" w14:textId="3E51D193" w:rsidR="00AB627A" w:rsidDel="00333595" w:rsidRDefault="00AB627A" w:rsidP="00E40866">
                  <w:pPr>
                    <w:jc w:val="both"/>
                  </w:pPr>
                  <w:r w:rsidDel="00333595">
                    <w:t>53.1%</w:t>
                  </w:r>
                </w:p>
              </w:tc>
              <w:tc>
                <w:tcPr>
                  <w:tcW w:w="840" w:type="dxa"/>
                </w:tcPr>
                <w:p w14:paraId="25EF7D8D" w14:textId="63E1C373" w:rsidR="00AB627A" w:rsidDel="00333595" w:rsidRDefault="00AB627A" w:rsidP="00E40866">
                  <w:pPr>
                    <w:jc w:val="both"/>
                  </w:pPr>
                  <w:r w:rsidDel="00333595">
                    <w:t>59.4%</w:t>
                  </w:r>
                </w:p>
              </w:tc>
            </w:tr>
            <w:tr w:rsidR="00AB627A" w:rsidDel="00333595" w14:paraId="19365998" w14:textId="0E4A0C92" w:rsidTr="00E40866">
              <w:tc>
                <w:tcPr>
                  <w:tcW w:w="839" w:type="dxa"/>
                </w:tcPr>
                <w:p w14:paraId="5C23F52F" w14:textId="0609B14D" w:rsidR="00AB627A" w:rsidRPr="00412BB4" w:rsidDel="00333595" w:rsidRDefault="00AB627A" w:rsidP="00E40866">
                  <w:pPr>
                    <w:jc w:val="both"/>
                    <w:rPr>
                      <w:b/>
                    </w:rPr>
                  </w:pPr>
                  <w:r w:rsidRPr="00412BB4" w:rsidDel="00333595">
                    <w:rPr>
                      <w:b/>
                    </w:rPr>
                    <w:t>32</w:t>
                  </w:r>
                </w:p>
              </w:tc>
              <w:tc>
                <w:tcPr>
                  <w:tcW w:w="839" w:type="dxa"/>
                </w:tcPr>
                <w:p w14:paraId="6A81E7B6" w14:textId="3CE3959D" w:rsidR="00AB627A" w:rsidDel="00333595" w:rsidRDefault="00AB627A" w:rsidP="00E40866">
                  <w:pPr>
                    <w:jc w:val="both"/>
                  </w:pPr>
                </w:p>
              </w:tc>
              <w:tc>
                <w:tcPr>
                  <w:tcW w:w="839" w:type="dxa"/>
                </w:tcPr>
                <w:p w14:paraId="14A31094" w14:textId="01EF7C2F" w:rsidR="00AB627A" w:rsidDel="00333595" w:rsidRDefault="00AB627A" w:rsidP="00E40866">
                  <w:pPr>
                    <w:jc w:val="both"/>
                  </w:pPr>
                </w:p>
              </w:tc>
              <w:tc>
                <w:tcPr>
                  <w:tcW w:w="840" w:type="dxa"/>
                </w:tcPr>
                <w:p w14:paraId="4EBFC0FA" w14:textId="5B7BC9E0" w:rsidR="00AB627A" w:rsidDel="00333595" w:rsidRDefault="00AB627A" w:rsidP="00E40866">
                  <w:pPr>
                    <w:jc w:val="both"/>
                  </w:pPr>
                  <w:r w:rsidDel="00333595">
                    <w:t>-</w:t>
                  </w:r>
                </w:p>
              </w:tc>
              <w:tc>
                <w:tcPr>
                  <w:tcW w:w="840" w:type="dxa"/>
                </w:tcPr>
                <w:p w14:paraId="2D5B0E0A" w14:textId="36FC7610" w:rsidR="00AB627A" w:rsidDel="00333595" w:rsidRDefault="00AB627A" w:rsidP="00E40866">
                  <w:pPr>
                    <w:jc w:val="both"/>
                  </w:pPr>
                  <w:r w:rsidDel="00333595">
                    <w:t>59.4%</w:t>
                  </w:r>
                </w:p>
              </w:tc>
            </w:tr>
            <w:tr w:rsidR="00AB627A" w:rsidDel="00333595" w14:paraId="4EE80DF6" w14:textId="266F7A57" w:rsidTr="00E40866">
              <w:tc>
                <w:tcPr>
                  <w:tcW w:w="839" w:type="dxa"/>
                </w:tcPr>
                <w:p w14:paraId="5517EC64" w14:textId="49D0FED3" w:rsidR="00AB627A" w:rsidRPr="00412BB4" w:rsidDel="00333595" w:rsidRDefault="00AB627A" w:rsidP="00E40866">
                  <w:pPr>
                    <w:jc w:val="both"/>
                    <w:rPr>
                      <w:b/>
                    </w:rPr>
                  </w:pPr>
                  <w:r w:rsidRPr="00412BB4" w:rsidDel="00333595">
                    <w:rPr>
                      <w:b/>
                    </w:rPr>
                    <w:t>64</w:t>
                  </w:r>
                </w:p>
              </w:tc>
              <w:tc>
                <w:tcPr>
                  <w:tcW w:w="839" w:type="dxa"/>
                </w:tcPr>
                <w:p w14:paraId="11D49FCF" w14:textId="71CCD0EC" w:rsidR="00AB627A" w:rsidDel="00333595" w:rsidRDefault="00AB627A" w:rsidP="00E40866">
                  <w:pPr>
                    <w:jc w:val="both"/>
                  </w:pPr>
                </w:p>
              </w:tc>
              <w:tc>
                <w:tcPr>
                  <w:tcW w:w="839" w:type="dxa"/>
                </w:tcPr>
                <w:p w14:paraId="250375C2" w14:textId="5977D9A1" w:rsidR="00AB627A" w:rsidDel="00333595" w:rsidRDefault="00AB627A" w:rsidP="00E40866">
                  <w:pPr>
                    <w:jc w:val="both"/>
                  </w:pPr>
                </w:p>
              </w:tc>
              <w:tc>
                <w:tcPr>
                  <w:tcW w:w="840" w:type="dxa"/>
                </w:tcPr>
                <w:p w14:paraId="10C957BD" w14:textId="65E4E4E8" w:rsidR="00AB627A" w:rsidDel="00333595" w:rsidRDefault="00AB627A" w:rsidP="00E40866">
                  <w:pPr>
                    <w:jc w:val="both"/>
                  </w:pPr>
                </w:p>
              </w:tc>
              <w:tc>
                <w:tcPr>
                  <w:tcW w:w="840" w:type="dxa"/>
                </w:tcPr>
                <w:p w14:paraId="1737B359" w14:textId="192E75F2" w:rsidR="00AB627A" w:rsidDel="00333595" w:rsidRDefault="00AB627A" w:rsidP="00E40866">
                  <w:pPr>
                    <w:jc w:val="both"/>
                  </w:pPr>
                  <w:r w:rsidDel="00333595">
                    <w:t>-</w:t>
                  </w:r>
                </w:p>
              </w:tc>
            </w:tr>
          </w:tbl>
          <w:p w14:paraId="376C6BC9" w14:textId="1DB522A4" w:rsidR="00AB627A" w:rsidDel="00333595" w:rsidRDefault="00AB627A" w:rsidP="00E40866">
            <w:pPr>
              <w:jc w:val="both"/>
            </w:pPr>
          </w:p>
        </w:tc>
        <w:tc>
          <w:tcPr>
            <w:tcW w:w="4428" w:type="dxa"/>
          </w:tcPr>
          <w:p w14:paraId="556FDA8E" w14:textId="48FEA88C" w:rsidR="00AB627A" w:rsidDel="00333595" w:rsidRDefault="00AB627A" w:rsidP="00E40866">
            <w:pPr>
              <w:jc w:val="both"/>
            </w:pPr>
            <w:r w:rsidDel="00333595">
              <w:t>B) TZP</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5A55C44F" w14:textId="2A9FE4EB" w:rsidTr="00E40866">
              <w:tc>
                <w:tcPr>
                  <w:tcW w:w="1049" w:type="dxa"/>
                </w:tcPr>
                <w:p w14:paraId="3F205FF0" w14:textId="6C94DAD3" w:rsidR="00AB627A" w:rsidDel="00333595" w:rsidRDefault="00AB627A" w:rsidP="00E40866">
                  <w:pPr>
                    <w:jc w:val="both"/>
                  </w:pPr>
                </w:p>
              </w:tc>
              <w:tc>
                <w:tcPr>
                  <w:tcW w:w="1049" w:type="dxa"/>
                </w:tcPr>
                <w:p w14:paraId="580D58AC" w14:textId="6152A539" w:rsidR="00AB627A" w:rsidRPr="00094585" w:rsidDel="00333595" w:rsidRDefault="00AB627A" w:rsidP="00E40866">
                  <w:pPr>
                    <w:jc w:val="both"/>
                    <w:rPr>
                      <w:b/>
                    </w:rPr>
                  </w:pPr>
                  <w:r w:rsidDel="00333595">
                    <w:rPr>
                      <w:b/>
                    </w:rPr>
                    <w:t>128</w:t>
                  </w:r>
                </w:p>
              </w:tc>
              <w:tc>
                <w:tcPr>
                  <w:tcW w:w="1049" w:type="dxa"/>
                </w:tcPr>
                <w:p w14:paraId="130F9A33" w14:textId="2B19E380" w:rsidR="00AB627A" w:rsidRPr="00094585" w:rsidDel="00333595" w:rsidRDefault="00AB627A" w:rsidP="00E40866">
                  <w:pPr>
                    <w:jc w:val="both"/>
                    <w:rPr>
                      <w:b/>
                    </w:rPr>
                  </w:pPr>
                  <w:r w:rsidDel="00333595">
                    <w:rPr>
                      <w:b/>
                    </w:rPr>
                    <w:t>256</w:t>
                  </w:r>
                </w:p>
              </w:tc>
              <w:tc>
                <w:tcPr>
                  <w:tcW w:w="1050" w:type="dxa"/>
                </w:tcPr>
                <w:p w14:paraId="589B5697" w14:textId="0847193D" w:rsidR="00AB627A" w:rsidRPr="00094585" w:rsidDel="00333595" w:rsidRDefault="00AB627A" w:rsidP="00E40866">
                  <w:pPr>
                    <w:jc w:val="both"/>
                    <w:rPr>
                      <w:b/>
                    </w:rPr>
                  </w:pPr>
                  <w:r w:rsidDel="00333595">
                    <w:rPr>
                      <w:b/>
                    </w:rPr>
                    <w:t>512</w:t>
                  </w:r>
                </w:p>
              </w:tc>
            </w:tr>
            <w:tr w:rsidR="00AB627A" w:rsidDel="00333595" w14:paraId="03412C4C" w14:textId="150B4442" w:rsidTr="00E40866">
              <w:tc>
                <w:tcPr>
                  <w:tcW w:w="1049" w:type="dxa"/>
                </w:tcPr>
                <w:p w14:paraId="2758E24B" w14:textId="3D62151E" w:rsidR="00AB627A" w:rsidRPr="00094585" w:rsidDel="00333595" w:rsidRDefault="00AB627A" w:rsidP="00E40866">
                  <w:pPr>
                    <w:jc w:val="both"/>
                    <w:rPr>
                      <w:b/>
                    </w:rPr>
                  </w:pPr>
                  <w:r w:rsidDel="00333595">
                    <w:rPr>
                      <w:b/>
                    </w:rPr>
                    <w:t>128</w:t>
                  </w:r>
                </w:p>
              </w:tc>
              <w:tc>
                <w:tcPr>
                  <w:tcW w:w="1049" w:type="dxa"/>
                </w:tcPr>
                <w:p w14:paraId="17EE17B0" w14:textId="76D0EDE5" w:rsidR="00AB627A" w:rsidDel="00333595" w:rsidRDefault="00AB627A" w:rsidP="00E40866">
                  <w:pPr>
                    <w:jc w:val="both"/>
                  </w:pPr>
                  <w:r w:rsidDel="00333595">
                    <w:t>-</w:t>
                  </w:r>
                </w:p>
              </w:tc>
              <w:tc>
                <w:tcPr>
                  <w:tcW w:w="1049" w:type="dxa"/>
                </w:tcPr>
                <w:p w14:paraId="240F7682" w14:textId="48436DC4" w:rsidR="00AB627A" w:rsidDel="00333595" w:rsidRDefault="00AB627A" w:rsidP="00E40866">
                  <w:pPr>
                    <w:jc w:val="both"/>
                  </w:pPr>
                  <w:r w:rsidDel="00333595">
                    <w:t>71.8%</w:t>
                  </w:r>
                </w:p>
              </w:tc>
              <w:tc>
                <w:tcPr>
                  <w:tcW w:w="1050" w:type="dxa"/>
                </w:tcPr>
                <w:p w14:paraId="00421C37" w14:textId="5DD6D08B" w:rsidR="00AB627A" w:rsidDel="00333595" w:rsidRDefault="00AB627A" w:rsidP="00E40866">
                  <w:pPr>
                    <w:jc w:val="both"/>
                  </w:pPr>
                  <w:r w:rsidDel="00333595">
                    <w:t>78.1%</w:t>
                  </w:r>
                </w:p>
              </w:tc>
            </w:tr>
            <w:tr w:rsidR="00AB627A" w:rsidDel="00333595" w14:paraId="0977F258" w14:textId="42AD0A96" w:rsidTr="00E40866">
              <w:tc>
                <w:tcPr>
                  <w:tcW w:w="1049" w:type="dxa"/>
                </w:tcPr>
                <w:p w14:paraId="764D0991" w14:textId="6092A9C2" w:rsidR="00AB627A" w:rsidRPr="00094585" w:rsidDel="00333595" w:rsidRDefault="00AB627A" w:rsidP="00E40866">
                  <w:pPr>
                    <w:jc w:val="both"/>
                    <w:rPr>
                      <w:b/>
                    </w:rPr>
                  </w:pPr>
                  <w:r w:rsidDel="00333595">
                    <w:rPr>
                      <w:b/>
                    </w:rPr>
                    <w:t>256</w:t>
                  </w:r>
                </w:p>
              </w:tc>
              <w:tc>
                <w:tcPr>
                  <w:tcW w:w="1049" w:type="dxa"/>
                </w:tcPr>
                <w:p w14:paraId="04750378" w14:textId="7587634C" w:rsidR="00AB627A" w:rsidDel="00333595" w:rsidRDefault="00AB627A" w:rsidP="00E40866">
                  <w:pPr>
                    <w:jc w:val="both"/>
                  </w:pPr>
                </w:p>
              </w:tc>
              <w:tc>
                <w:tcPr>
                  <w:tcW w:w="1049" w:type="dxa"/>
                </w:tcPr>
                <w:p w14:paraId="1812B357" w14:textId="65F9430F" w:rsidR="00AB627A" w:rsidDel="00333595" w:rsidRDefault="00AB627A" w:rsidP="00E40866">
                  <w:pPr>
                    <w:jc w:val="both"/>
                  </w:pPr>
                  <w:r w:rsidDel="00333595">
                    <w:t>-</w:t>
                  </w:r>
                </w:p>
              </w:tc>
              <w:tc>
                <w:tcPr>
                  <w:tcW w:w="1050" w:type="dxa"/>
                </w:tcPr>
                <w:p w14:paraId="2076D28B" w14:textId="268E7862" w:rsidR="00AB627A" w:rsidDel="00333595" w:rsidRDefault="00AB627A" w:rsidP="00E40866">
                  <w:pPr>
                    <w:jc w:val="both"/>
                  </w:pPr>
                  <w:r w:rsidDel="00333595">
                    <w:t>56.2%</w:t>
                  </w:r>
                </w:p>
              </w:tc>
            </w:tr>
            <w:tr w:rsidR="00AB627A" w:rsidDel="00333595" w14:paraId="3C4B1C2F" w14:textId="21E32D2C" w:rsidTr="00E40866">
              <w:tc>
                <w:tcPr>
                  <w:tcW w:w="1049" w:type="dxa"/>
                </w:tcPr>
                <w:p w14:paraId="5998D742" w14:textId="47DF12F2" w:rsidR="00AB627A" w:rsidRPr="00094585" w:rsidDel="00333595" w:rsidRDefault="00AB627A" w:rsidP="00E40866">
                  <w:pPr>
                    <w:jc w:val="both"/>
                    <w:rPr>
                      <w:b/>
                    </w:rPr>
                  </w:pPr>
                  <w:r w:rsidDel="00333595">
                    <w:rPr>
                      <w:b/>
                    </w:rPr>
                    <w:t>512</w:t>
                  </w:r>
                </w:p>
              </w:tc>
              <w:tc>
                <w:tcPr>
                  <w:tcW w:w="1049" w:type="dxa"/>
                </w:tcPr>
                <w:p w14:paraId="5786EF25" w14:textId="53E69CF6" w:rsidR="00AB627A" w:rsidDel="00333595" w:rsidRDefault="00AB627A" w:rsidP="00E40866">
                  <w:pPr>
                    <w:jc w:val="both"/>
                  </w:pPr>
                </w:p>
              </w:tc>
              <w:tc>
                <w:tcPr>
                  <w:tcW w:w="1049" w:type="dxa"/>
                </w:tcPr>
                <w:p w14:paraId="6E91350E" w14:textId="51207B68" w:rsidR="00AB627A" w:rsidDel="00333595" w:rsidRDefault="00AB627A" w:rsidP="00E40866">
                  <w:pPr>
                    <w:jc w:val="both"/>
                  </w:pPr>
                </w:p>
              </w:tc>
              <w:tc>
                <w:tcPr>
                  <w:tcW w:w="1050" w:type="dxa"/>
                </w:tcPr>
                <w:p w14:paraId="53AD5963" w14:textId="662B3027" w:rsidR="00AB627A" w:rsidDel="00333595" w:rsidRDefault="00AB627A" w:rsidP="00E40866">
                  <w:pPr>
                    <w:jc w:val="both"/>
                  </w:pPr>
                  <w:r w:rsidDel="00333595">
                    <w:t>-</w:t>
                  </w:r>
                </w:p>
              </w:tc>
            </w:tr>
          </w:tbl>
          <w:p w14:paraId="2884FC29" w14:textId="2348C522" w:rsidR="00AB627A" w:rsidDel="00333595" w:rsidRDefault="00AB627A" w:rsidP="00E40866">
            <w:pPr>
              <w:jc w:val="both"/>
            </w:pPr>
          </w:p>
        </w:tc>
      </w:tr>
      <w:tr w:rsidR="00AB627A" w:rsidDel="00333595" w14:paraId="2AC29E0E" w14:textId="0542DDDE" w:rsidTr="00E40866">
        <w:trPr>
          <w:trHeight w:val="1970"/>
        </w:trPr>
        <w:tc>
          <w:tcPr>
            <w:tcW w:w="4428" w:type="dxa"/>
          </w:tcPr>
          <w:p w14:paraId="423102E3" w14:textId="7A4F3A4F" w:rsidR="00AB627A" w:rsidRPr="002E7060" w:rsidDel="00333595" w:rsidRDefault="00AB627A" w:rsidP="00E40866">
            <w:pPr>
              <w:jc w:val="both"/>
            </w:pPr>
            <w:r w:rsidDel="00333595">
              <w:t>C) CPR</w:t>
            </w:r>
          </w:p>
          <w:tbl>
            <w:tblPr>
              <w:tblStyle w:val="TableGrid"/>
              <w:tblW w:w="0" w:type="auto"/>
              <w:tblLook w:val="04A0" w:firstRow="1" w:lastRow="0" w:firstColumn="1" w:lastColumn="0" w:noHBand="0" w:noVBand="1"/>
            </w:tblPr>
            <w:tblGrid>
              <w:gridCol w:w="1049"/>
              <w:gridCol w:w="1049"/>
              <w:gridCol w:w="1049"/>
              <w:gridCol w:w="1050"/>
            </w:tblGrid>
            <w:tr w:rsidR="00AB627A" w:rsidRPr="002E7060" w:rsidDel="00333595" w14:paraId="50A97EAF" w14:textId="620D326E" w:rsidTr="00E40866">
              <w:tc>
                <w:tcPr>
                  <w:tcW w:w="1049" w:type="dxa"/>
                </w:tcPr>
                <w:p w14:paraId="6D489800" w14:textId="4C7CD9EA" w:rsidR="00AB627A" w:rsidRPr="002E7060" w:rsidDel="00333595" w:rsidRDefault="00AB627A" w:rsidP="00E40866">
                  <w:pPr>
                    <w:jc w:val="both"/>
                    <w:rPr>
                      <w:b/>
                    </w:rPr>
                  </w:pPr>
                </w:p>
              </w:tc>
              <w:tc>
                <w:tcPr>
                  <w:tcW w:w="1049" w:type="dxa"/>
                </w:tcPr>
                <w:p w14:paraId="14FC3A87" w14:textId="6CC0D187" w:rsidR="00AB627A" w:rsidRPr="002E7060" w:rsidDel="00333595" w:rsidRDefault="00AB627A" w:rsidP="00E40866">
                  <w:pPr>
                    <w:jc w:val="both"/>
                    <w:rPr>
                      <w:b/>
                    </w:rPr>
                  </w:pPr>
                  <w:r w:rsidRPr="002E7060" w:rsidDel="00333595">
                    <w:rPr>
                      <w:b/>
                    </w:rPr>
                    <w:t>8</w:t>
                  </w:r>
                </w:p>
              </w:tc>
              <w:tc>
                <w:tcPr>
                  <w:tcW w:w="1049" w:type="dxa"/>
                </w:tcPr>
                <w:p w14:paraId="2B5E10B4" w14:textId="3C331AFC" w:rsidR="00AB627A" w:rsidRPr="002E7060" w:rsidDel="00333595" w:rsidRDefault="00AB627A" w:rsidP="00E40866">
                  <w:pPr>
                    <w:jc w:val="both"/>
                    <w:rPr>
                      <w:b/>
                    </w:rPr>
                  </w:pPr>
                  <w:r w:rsidRPr="002E7060" w:rsidDel="00333595">
                    <w:rPr>
                      <w:b/>
                    </w:rPr>
                    <w:t>10</w:t>
                  </w:r>
                </w:p>
              </w:tc>
              <w:tc>
                <w:tcPr>
                  <w:tcW w:w="1050" w:type="dxa"/>
                </w:tcPr>
                <w:p w14:paraId="52B3A40E" w14:textId="0F9F019A" w:rsidR="00AB627A" w:rsidRPr="002E7060" w:rsidDel="00333595" w:rsidRDefault="00AB627A" w:rsidP="00E40866">
                  <w:pPr>
                    <w:jc w:val="both"/>
                    <w:rPr>
                      <w:b/>
                    </w:rPr>
                  </w:pPr>
                  <w:r w:rsidRPr="002E7060" w:rsidDel="00333595">
                    <w:rPr>
                      <w:b/>
                    </w:rPr>
                    <w:t>12.5</w:t>
                  </w:r>
                </w:p>
              </w:tc>
            </w:tr>
            <w:tr w:rsidR="00AB627A" w:rsidDel="00333595" w14:paraId="4F892AB5" w14:textId="5A60DC7F" w:rsidTr="00E40866">
              <w:tc>
                <w:tcPr>
                  <w:tcW w:w="1049" w:type="dxa"/>
                </w:tcPr>
                <w:p w14:paraId="116DD200" w14:textId="2F549CB9" w:rsidR="00AB627A" w:rsidRPr="002E7060" w:rsidDel="00333595" w:rsidRDefault="00AB627A" w:rsidP="00E40866">
                  <w:pPr>
                    <w:jc w:val="both"/>
                    <w:rPr>
                      <w:b/>
                    </w:rPr>
                  </w:pPr>
                  <w:r w:rsidRPr="002E7060" w:rsidDel="00333595">
                    <w:rPr>
                      <w:b/>
                    </w:rPr>
                    <w:t>8</w:t>
                  </w:r>
                </w:p>
              </w:tc>
              <w:tc>
                <w:tcPr>
                  <w:tcW w:w="1049" w:type="dxa"/>
                </w:tcPr>
                <w:p w14:paraId="3D1DF5FC" w14:textId="5C0D3B39" w:rsidR="00AB627A" w:rsidDel="00333595" w:rsidRDefault="00AB627A" w:rsidP="00E40866">
                  <w:pPr>
                    <w:jc w:val="both"/>
                  </w:pPr>
                  <w:r w:rsidDel="00333595">
                    <w:t>-</w:t>
                  </w:r>
                </w:p>
              </w:tc>
              <w:tc>
                <w:tcPr>
                  <w:tcW w:w="1049" w:type="dxa"/>
                </w:tcPr>
                <w:p w14:paraId="41728FED" w14:textId="02A5E7A2" w:rsidR="00AB627A" w:rsidDel="00333595" w:rsidRDefault="00AB627A" w:rsidP="00E40866">
                  <w:pPr>
                    <w:jc w:val="both"/>
                  </w:pPr>
                  <w:r w:rsidDel="00333595">
                    <w:t>56%</w:t>
                  </w:r>
                </w:p>
              </w:tc>
              <w:tc>
                <w:tcPr>
                  <w:tcW w:w="1050" w:type="dxa"/>
                </w:tcPr>
                <w:p w14:paraId="63084698" w14:textId="31B3D0E0" w:rsidR="00AB627A" w:rsidDel="00333595" w:rsidRDefault="00AB627A" w:rsidP="00E40866">
                  <w:pPr>
                    <w:jc w:val="both"/>
                  </w:pPr>
                  <w:r w:rsidDel="00333595">
                    <w:t>68%</w:t>
                  </w:r>
                </w:p>
              </w:tc>
            </w:tr>
            <w:tr w:rsidR="00AB627A" w:rsidDel="00333595" w14:paraId="0CE93A3E" w14:textId="771E098F" w:rsidTr="00E40866">
              <w:tc>
                <w:tcPr>
                  <w:tcW w:w="1049" w:type="dxa"/>
                </w:tcPr>
                <w:p w14:paraId="5C383466" w14:textId="50F7CAAE" w:rsidR="00AB627A" w:rsidRPr="002E7060" w:rsidDel="00333595" w:rsidRDefault="00AB627A" w:rsidP="00E40866">
                  <w:pPr>
                    <w:jc w:val="both"/>
                    <w:rPr>
                      <w:b/>
                    </w:rPr>
                  </w:pPr>
                  <w:r w:rsidRPr="002E7060" w:rsidDel="00333595">
                    <w:rPr>
                      <w:b/>
                    </w:rPr>
                    <w:t>10</w:t>
                  </w:r>
                </w:p>
              </w:tc>
              <w:tc>
                <w:tcPr>
                  <w:tcW w:w="1049" w:type="dxa"/>
                </w:tcPr>
                <w:p w14:paraId="733F144E" w14:textId="4D27472F" w:rsidR="00AB627A" w:rsidDel="00333595" w:rsidRDefault="00AB627A" w:rsidP="00E40866">
                  <w:pPr>
                    <w:jc w:val="both"/>
                  </w:pPr>
                </w:p>
              </w:tc>
              <w:tc>
                <w:tcPr>
                  <w:tcW w:w="1049" w:type="dxa"/>
                </w:tcPr>
                <w:p w14:paraId="55FAD9B7" w14:textId="76E2A4F8" w:rsidR="00AB627A" w:rsidDel="00333595" w:rsidRDefault="00AB627A" w:rsidP="00E40866">
                  <w:pPr>
                    <w:jc w:val="both"/>
                  </w:pPr>
                  <w:r w:rsidDel="00333595">
                    <w:t>-</w:t>
                  </w:r>
                </w:p>
              </w:tc>
              <w:tc>
                <w:tcPr>
                  <w:tcW w:w="1050" w:type="dxa"/>
                </w:tcPr>
                <w:p w14:paraId="137F122E" w14:textId="6FDFC88F" w:rsidR="00AB627A" w:rsidDel="00333595" w:rsidRDefault="00AB627A" w:rsidP="00E40866">
                  <w:pPr>
                    <w:jc w:val="both"/>
                  </w:pPr>
                  <w:r w:rsidDel="00333595">
                    <w:t>68%</w:t>
                  </w:r>
                </w:p>
              </w:tc>
            </w:tr>
            <w:tr w:rsidR="00AB627A" w:rsidDel="00333595" w14:paraId="3B25C069" w14:textId="38D41A24" w:rsidTr="00E40866">
              <w:tc>
                <w:tcPr>
                  <w:tcW w:w="1049" w:type="dxa"/>
                </w:tcPr>
                <w:p w14:paraId="6A6C1398" w14:textId="5661BDA4" w:rsidR="00AB627A" w:rsidRPr="002E7060" w:rsidDel="00333595" w:rsidRDefault="00AB627A" w:rsidP="00E40866">
                  <w:pPr>
                    <w:jc w:val="both"/>
                    <w:rPr>
                      <w:b/>
                    </w:rPr>
                  </w:pPr>
                  <w:r w:rsidRPr="002E7060" w:rsidDel="00333595">
                    <w:rPr>
                      <w:b/>
                    </w:rPr>
                    <w:t>12.5</w:t>
                  </w:r>
                </w:p>
              </w:tc>
              <w:tc>
                <w:tcPr>
                  <w:tcW w:w="1049" w:type="dxa"/>
                </w:tcPr>
                <w:p w14:paraId="4F389B77" w14:textId="7EB51ECE" w:rsidR="00AB627A" w:rsidDel="00333595" w:rsidRDefault="00AB627A" w:rsidP="00E40866">
                  <w:pPr>
                    <w:jc w:val="both"/>
                  </w:pPr>
                </w:p>
              </w:tc>
              <w:tc>
                <w:tcPr>
                  <w:tcW w:w="1049" w:type="dxa"/>
                </w:tcPr>
                <w:p w14:paraId="49B0F7A0" w14:textId="056BCA10" w:rsidR="00AB627A" w:rsidDel="00333595" w:rsidRDefault="00AB627A" w:rsidP="00E40866">
                  <w:pPr>
                    <w:jc w:val="both"/>
                  </w:pPr>
                </w:p>
              </w:tc>
              <w:tc>
                <w:tcPr>
                  <w:tcW w:w="1050" w:type="dxa"/>
                </w:tcPr>
                <w:p w14:paraId="25189556" w14:textId="133379CB" w:rsidR="00AB627A" w:rsidDel="00333595" w:rsidRDefault="00AB627A" w:rsidP="00E40866">
                  <w:pPr>
                    <w:jc w:val="both"/>
                  </w:pPr>
                  <w:r w:rsidDel="00333595">
                    <w:t>-</w:t>
                  </w:r>
                </w:p>
              </w:tc>
            </w:tr>
          </w:tbl>
          <w:p w14:paraId="32535084" w14:textId="3BFBB62A" w:rsidR="00AB627A" w:rsidDel="00333595" w:rsidRDefault="00AB627A" w:rsidP="00E40866">
            <w:pPr>
              <w:jc w:val="both"/>
            </w:pPr>
            <w:r w:rsidDel="00333595">
              <w:t>Composite: 44%</w:t>
            </w:r>
          </w:p>
        </w:tc>
        <w:tc>
          <w:tcPr>
            <w:tcW w:w="4428" w:type="dxa"/>
          </w:tcPr>
          <w:p w14:paraId="41449FA9" w14:textId="42882FFE" w:rsidR="00AB627A" w:rsidDel="00333595" w:rsidRDefault="00AB627A" w:rsidP="00E40866">
            <w:pPr>
              <w:jc w:val="both"/>
            </w:pPr>
            <w:r w:rsidDel="00333595">
              <w:t>D) CTT</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08D9EC4" w14:textId="16901EC9" w:rsidTr="00E40866">
              <w:tc>
                <w:tcPr>
                  <w:tcW w:w="1049" w:type="dxa"/>
                </w:tcPr>
                <w:p w14:paraId="00ADE9B8" w14:textId="7DA5E8BB" w:rsidR="00AB627A" w:rsidRPr="002E7060" w:rsidDel="00333595" w:rsidRDefault="00AB627A" w:rsidP="00E40866">
                  <w:pPr>
                    <w:jc w:val="both"/>
                    <w:rPr>
                      <w:b/>
                    </w:rPr>
                  </w:pPr>
                </w:p>
              </w:tc>
              <w:tc>
                <w:tcPr>
                  <w:tcW w:w="1049" w:type="dxa"/>
                </w:tcPr>
                <w:p w14:paraId="2AEBEAB9" w14:textId="47D92F88" w:rsidR="00AB627A" w:rsidRPr="002E7060" w:rsidDel="00333595" w:rsidRDefault="00AB627A" w:rsidP="00E40866">
                  <w:pPr>
                    <w:jc w:val="both"/>
                    <w:rPr>
                      <w:b/>
                    </w:rPr>
                  </w:pPr>
                  <w:r w:rsidRPr="002E7060" w:rsidDel="00333595">
                    <w:rPr>
                      <w:b/>
                    </w:rPr>
                    <w:t>0.0312</w:t>
                  </w:r>
                </w:p>
              </w:tc>
              <w:tc>
                <w:tcPr>
                  <w:tcW w:w="1049" w:type="dxa"/>
                </w:tcPr>
                <w:p w14:paraId="37987B7F" w14:textId="72015DC1" w:rsidR="00AB627A" w:rsidRPr="002E7060" w:rsidDel="00333595" w:rsidRDefault="00AB627A" w:rsidP="00E40866">
                  <w:pPr>
                    <w:jc w:val="both"/>
                    <w:rPr>
                      <w:b/>
                    </w:rPr>
                  </w:pPr>
                  <w:r w:rsidRPr="002E7060" w:rsidDel="00333595">
                    <w:rPr>
                      <w:b/>
                    </w:rPr>
                    <w:t>0.0625</w:t>
                  </w:r>
                </w:p>
              </w:tc>
              <w:tc>
                <w:tcPr>
                  <w:tcW w:w="1050" w:type="dxa"/>
                </w:tcPr>
                <w:p w14:paraId="6FC696A1" w14:textId="39769DCA" w:rsidR="00AB627A" w:rsidRPr="002E7060" w:rsidDel="00333595" w:rsidRDefault="00AB627A" w:rsidP="00E40866">
                  <w:pPr>
                    <w:jc w:val="both"/>
                    <w:rPr>
                      <w:b/>
                    </w:rPr>
                  </w:pPr>
                  <w:r w:rsidRPr="002E7060" w:rsidDel="00333595">
                    <w:rPr>
                      <w:b/>
                    </w:rPr>
                    <w:t>0.125</w:t>
                  </w:r>
                </w:p>
              </w:tc>
            </w:tr>
            <w:tr w:rsidR="00AB627A" w:rsidDel="00333595" w14:paraId="66B61DC6" w14:textId="4BC41F90" w:rsidTr="00E40866">
              <w:tc>
                <w:tcPr>
                  <w:tcW w:w="1049" w:type="dxa"/>
                </w:tcPr>
                <w:p w14:paraId="44109DD8" w14:textId="31F9B4AD" w:rsidR="00AB627A" w:rsidRPr="002E7060" w:rsidDel="00333595" w:rsidRDefault="00AB627A" w:rsidP="00E40866">
                  <w:pPr>
                    <w:jc w:val="both"/>
                    <w:rPr>
                      <w:b/>
                    </w:rPr>
                  </w:pPr>
                  <w:r w:rsidRPr="002E7060" w:rsidDel="00333595">
                    <w:rPr>
                      <w:b/>
                    </w:rPr>
                    <w:t>0.0312</w:t>
                  </w:r>
                </w:p>
              </w:tc>
              <w:tc>
                <w:tcPr>
                  <w:tcW w:w="1049" w:type="dxa"/>
                </w:tcPr>
                <w:p w14:paraId="4C843CBD" w14:textId="53951867" w:rsidR="00AB627A" w:rsidDel="00333595" w:rsidRDefault="00AB627A" w:rsidP="00E40866">
                  <w:pPr>
                    <w:jc w:val="both"/>
                  </w:pPr>
                  <w:r w:rsidDel="00333595">
                    <w:t>-</w:t>
                  </w:r>
                </w:p>
              </w:tc>
              <w:tc>
                <w:tcPr>
                  <w:tcW w:w="1049" w:type="dxa"/>
                </w:tcPr>
                <w:p w14:paraId="081AED44" w14:textId="19D6132B" w:rsidR="00AB627A" w:rsidDel="00333595" w:rsidRDefault="00AB627A" w:rsidP="00E40866">
                  <w:pPr>
                    <w:jc w:val="both"/>
                  </w:pPr>
                  <w:r w:rsidDel="00333595">
                    <w:t>66%</w:t>
                  </w:r>
                </w:p>
              </w:tc>
              <w:tc>
                <w:tcPr>
                  <w:tcW w:w="1050" w:type="dxa"/>
                </w:tcPr>
                <w:p w14:paraId="0C0CEB93" w14:textId="44AA13BD" w:rsidR="00AB627A" w:rsidDel="00333595" w:rsidRDefault="00AB627A" w:rsidP="00E40866">
                  <w:pPr>
                    <w:jc w:val="both"/>
                  </w:pPr>
                  <w:r w:rsidDel="00333595">
                    <w:t>56%</w:t>
                  </w:r>
                </w:p>
              </w:tc>
            </w:tr>
            <w:tr w:rsidR="00AB627A" w:rsidDel="00333595" w14:paraId="09ED2756" w14:textId="4986F650" w:rsidTr="00E40866">
              <w:tc>
                <w:tcPr>
                  <w:tcW w:w="1049" w:type="dxa"/>
                </w:tcPr>
                <w:p w14:paraId="73A117AF" w14:textId="3DFBB25A" w:rsidR="00AB627A" w:rsidRPr="002E7060" w:rsidDel="00333595" w:rsidRDefault="00AB627A" w:rsidP="00E40866">
                  <w:pPr>
                    <w:jc w:val="both"/>
                    <w:rPr>
                      <w:b/>
                    </w:rPr>
                  </w:pPr>
                  <w:r w:rsidRPr="002E7060" w:rsidDel="00333595">
                    <w:rPr>
                      <w:b/>
                    </w:rPr>
                    <w:t>0.0625</w:t>
                  </w:r>
                </w:p>
              </w:tc>
              <w:tc>
                <w:tcPr>
                  <w:tcW w:w="1049" w:type="dxa"/>
                </w:tcPr>
                <w:p w14:paraId="06167DDA" w14:textId="7BF5F4C4" w:rsidR="00AB627A" w:rsidDel="00333595" w:rsidRDefault="00AB627A" w:rsidP="00E40866">
                  <w:pPr>
                    <w:jc w:val="both"/>
                  </w:pPr>
                </w:p>
              </w:tc>
              <w:tc>
                <w:tcPr>
                  <w:tcW w:w="1049" w:type="dxa"/>
                </w:tcPr>
                <w:p w14:paraId="27E6CF9E" w14:textId="25BC0DBF" w:rsidR="00AB627A" w:rsidDel="00333595" w:rsidRDefault="00AB627A" w:rsidP="00E40866">
                  <w:pPr>
                    <w:jc w:val="both"/>
                  </w:pPr>
                  <w:r w:rsidDel="00333595">
                    <w:t>-</w:t>
                  </w:r>
                </w:p>
              </w:tc>
              <w:tc>
                <w:tcPr>
                  <w:tcW w:w="1050" w:type="dxa"/>
                </w:tcPr>
                <w:p w14:paraId="5CB79572" w14:textId="3A682CAF" w:rsidR="00AB627A" w:rsidDel="00333595" w:rsidRDefault="00AB627A" w:rsidP="00E40866">
                  <w:pPr>
                    <w:jc w:val="both"/>
                  </w:pPr>
                  <w:r w:rsidDel="00333595">
                    <w:t>59%</w:t>
                  </w:r>
                </w:p>
              </w:tc>
            </w:tr>
            <w:tr w:rsidR="00AB627A" w:rsidDel="00333595" w14:paraId="4DFA3C5D" w14:textId="44F1847B" w:rsidTr="00E40866">
              <w:tc>
                <w:tcPr>
                  <w:tcW w:w="1049" w:type="dxa"/>
                </w:tcPr>
                <w:p w14:paraId="6A0AB773" w14:textId="59A43281" w:rsidR="00AB627A" w:rsidRPr="002E7060" w:rsidDel="00333595" w:rsidRDefault="00AB627A" w:rsidP="00E40866">
                  <w:pPr>
                    <w:jc w:val="both"/>
                    <w:rPr>
                      <w:b/>
                    </w:rPr>
                  </w:pPr>
                  <w:r w:rsidRPr="002E7060" w:rsidDel="00333595">
                    <w:rPr>
                      <w:b/>
                    </w:rPr>
                    <w:t>0.125</w:t>
                  </w:r>
                </w:p>
              </w:tc>
              <w:tc>
                <w:tcPr>
                  <w:tcW w:w="1049" w:type="dxa"/>
                </w:tcPr>
                <w:p w14:paraId="382CB33C" w14:textId="0B3257BB" w:rsidR="00AB627A" w:rsidDel="00333595" w:rsidRDefault="00AB627A" w:rsidP="00E40866">
                  <w:pPr>
                    <w:jc w:val="both"/>
                  </w:pPr>
                </w:p>
              </w:tc>
              <w:tc>
                <w:tcPr>
                  <w:tcW w:w="1049" w:type="dxa"/>
                </w:tcPr>
                <w:p w14:paraId="25E4D353" w14:textId="255C64BF" w:rsidR="00AB627A" w:rsidDel="00333595" w:rsidRDefault="00AB627A" w:rsidP="00E40866">
                  <w:pPr>
                    <w:jc w:val="both"/>
                  </w:pPr>
                </w:p>
              </w:tc>
              <w:tc>
                <w:tcPr>
                  <w:tcW w:w="1050" w:type="dxa"/>
                </w:tcPr>
                <w:p w14:paraId="568BD86A" w14:textId="6491B59F" w:rsidR="00AB627A" w:rsidDel="00333595" w:rsidRDefault="00AB627A" w:rsidP="00E40866">
                  <w:pPr>
                    <w:jc w:val="both"/>
                  </w:pPr>
                  <w:r w:rsidDel="00333595">
                    <w:t>-</w:t>
                  </w:r>
                </w:p>
              </w:tc>
            </w:tr>
          </w:tbl>
          <w:p w14:paraId="13EA9E2B" w14:textId="007435DC" w:rsidR="00AB627A" w:rsidDel="00333595" w:rsidRDefault="00AB627A" w:rsidP="00E40866">
            <w:pPr>
              <w:jc w:val="both"/>
            </w:pPr>
            <w:r w:rsidDel="00333595">
              <w:t>Composite: 41%</w:t>
            </w:r>
          </w:p>
        </w:tc>
      </w:tr>
      <w:tr w:rsidR="00AB627A" w:rsidDel="00333595" w14:paraId="768EECE4" w14:textId="42ABAC9D" w:rsidTr="00E40866">
        <w:trPr>
          <w:trHeight w:val="1970"/>
        </w:trPr>
        <w:tc>
          <w:tcPr>
            <w:tcW w:w="4428" w:type="dxa"/>
          </w:tcPr>
          <w:p w14:paraId="07364F0A" w14:textId="71462FD0" w:rsidR="00AB627A" w:rsidDel="00333595" w:rsidRDefault="00AB627A" w:rsidP="00E40866">
            <w:pPr>
              <w:jc w:val="both"/>
            </w:pPr>
            <w:r w:rsidDel="00333595">
              <w:t>E) CAZ</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D55D4C4" w14:textId="1DC6A320" w:rsidTr="00E40866">
              <w:tc>
                <w:tcPr>
                  <w:tcW w:w="1049" w:type="dxa"/>
                </w:tcPr>
                <w:p w14:paraId="4982DED7" w14:textId="2CA543AB" w:rsidR="00AB627A" w:rsidDel="00333595" w:rsidRDefault="00AB627A" w:rsidP="00E40866">
                  <w:pPr>
                    <w:jc w:val="both"/>
                  </w:pPr>
                </w:p>
              </w:tc>
              <w:tc>
                <w:tcPr>
                  <w:tcW w:w="1049" w:type="dxa"/>
                </w:tcPr>
                <w:p w14:paraId="3CABBE64" w14:textId="3B48FFD1" w:rsidR="00AB627A" w:rsidRPr="002E7060" w:rsidDel="00333595" w:rsidRDefault="00AB627A" w:rsidP="00E40866">
                  <w:pPr>
                    <w:jc w:val="both"/>
                    <w:rPr>
                      <w:b/>
                    </w:rPr>
                  </w:pPr>
                  <w:r w:rsidDel="00333595">
                    <w:rPr>
                      <w:b/>
                    </w:rPr>
                    <w:t>0.0625</w:t>
                  </w:r>
                </w:p>
              </w:tc>
              <w:tc>
                <w:tcPr>
                  <w:tcW w:w="1049" w:type="dxa"/>
                </w:tcPr>
                <w:p w14:paraId="23B3C577" w14:textId="380E9F30" w:rsidR="00AB627A" w:rsidRPr="002E7060" w:rsidDel="00333595" w:rsidRDefault="00AB627A" w:rsidP="00E40866">
                  <w:pPr>
                    <w:jc w:val="both"/>
                    <w:rPr>
                      <w:b/>
                    </w:rPr>
                  </w:pPr>
                  <w:r w:rsidDel="00333595">
                    <w:rPr>
                      <w:b/>
                    </w:rPr>
                    <w:t>0.1</w:t>
                  </w:r>
                </w:p>
              </w:tc>
              <w:tc>
                <w:tcPr>
                  <w:tcW w:w="1050" w:type="dxa"/>
                </w:tcPr>
                <w:p w14:paraId="42AB367B" w14:textId="5BF33F0C" w:rsidR="00AB627A" w:rsidRPr="002E7060" w:rsidDel="00333595" w:rsidRDefault="00AB627A" w:rsidP="00E40866">
                  <w:pPr>
                    <w:jc w:val="both"/>
                    <w:rPr>
                      <w:b/>
                    </w:rPr>
                  </w:pPr>
                  <w:r w:rsidDel="00333595">
                    <w:rPr>
                      <w:b/>
                    </w:rPr>
                    <w:t>0.125</w:t>
                  </w:r>
                </w:p>
              </w:tc>
            </w:tr>
            <w:tr w:rsidR="00AB627A" w:rsidDel="00333595" w14:paraId="6997B61A" w14:textId="293D738A" w:rsidTr="00E40866">
              <w:tc>
                <w:tcPr>
                  <w:tcW w:w="1049" w:type="dxa"/>
                </w:tcPr>
                <w:p w14:paraId="20D03301" w14:textId="31390B16" w:rsidR="00AB627A" w:rsidRPr="002E7060" w:rsidDel="00333595" w:rsidRDefault="00AB627A" w:rsidP="00E40866">
                  <w:pPr>
                    <w:jc w:val="both"/>
                    <w:rPr>
                      <w:b/>
                    </w:rPr>
                  </w:pPr>
                  <w:r w:rsidDel="00333595">
                    <w:rPr>
                      <w:b/>
                    </w:rPr>
                    <w:t>0.0625</w:t>
                  </w:r>
                </w:p>
              </w:tc>
              <w:tc>
                <w:tcPr>
                  <w:tcW w:w="1049" w:type="dxa"/>
                </w:tcPr>
                <w:p w14:paraId="6E4171FF" w14:textId="746B27C0" w:rsidR="00AB627A" w:rsidDel="00333595" w:rsidRDefault="00AB627A" w:rsidP="00E40866">
                  <w:pPr>
                    <w:jc w:val="both"/>
                  </w:pPr>
                  <w:r w:rsidDel="00333595">
                    <w:t>-</w:t>
                  </w:r>
                </w:p>
              </w:tc>
              <w:tc>
                <w:tcPr>
                  <w:tcW w:w="1049" w:type="dxa"/>
                </w:tcPr>
                <w:p w14:paraId="5FBF2C29" w14:textId="4DE0EC02" w:rsidR="00AB627A" w:rsidDel="00333595" w:rsidRDefault="00AB627A" w:rsidP="00E40866">
                  <w:pPr>
                    <w:jc w:val="both"/>
                  </w:pPr>
                  <w:r w:rsidDel="00333595">
                    <w:t>75%</w:t>
                  </w:r>
                </w:p>
              </w:tc>
              <w:tc>
                <w:tcPr>
                  <w:tcW w:w="1050" w:type="dxa"/>
                </w:tcPr>
                <w:p w14:paraId="440E09B8" w14:textId="48CADAEC" w:rsidR="00AB627A" w:rsidDel="00333595" w:rsidRDefault="00AB627A" w:rsidP="00E40866">
                  <w:pPr>
                    <w:jc w:val="both"/>
                  </w:pPr>
                  <w:r w:rsidDel="00333595">
                    <w:t>68%</w:t>
                  </w:r>
                </w:p>
              </w:tc>
            </w:tr>
            <w:tr w:rsidR="00AB627A" w:rsidDel="00333595" w14:paraId="68CB637F" w14:textId="76070608" w:rsidTr="00E40866">
              <w:tc>
                <w:tcPr>
                  <w:tcW w:w="1049" w:type="dxa"/>
                </w:tcPr>
                <w:p w14:paraId="7C31F09D" w14:textId="7C3FFBBF" w:rsidR="00AB627A" w:rsidRPr="002E7060" w:rsidDel="00333595" w:rsidRDefault="00AB627A" w:rsidP="00E40866">
                  <w:pPr>
                    <w:jc w:val="both"/>
                    <w:rPr>
                      <w:b/>
                    </w:rPr>
                  </w:pPr>
                  <w:r w:rsidDel="00333595">
                    <w:rPr>
                      <w:b/>
                    </w:rPr>
                    <w:t>0.1</w:t>
                  </w:r>
                </w:p>
              </w:tc>
              <w:tc>
                <w:tcPr>
                  <w:tcW w:w="1049" w:type="dxa"/>
                </w:tcPr>
                <w:p w14:paraId="22E8A9D4" w14:textId="3DA9CE71" w:rsidR="00AB627A" w:rsidDel="00333595" w:rsidRDefault="00AB627A" w:rsidP="00E40866">
                  <w:pPr>
                    <w:jc w:val="both"/>
                  </w:pPr>
                </w:p>
              </w:tc>
              <w:tc>
                <w:tcPr>
                  <w:tcW w:w="1049" w:type="dxa"/>
                </w:tcPr>
                <w:p w14:paraId="52C7E7FB" w14:textId="366188DD" w:rsidR="00AB627A" w:rsidDel="00333595" w:rsidRDefault="00AB627A" w:rsidP="00E40866">
                  <w:pPr>
                    <w:jc w:val="both"/>
                  </w:pPr>
                  <w:r w:rsidDel="00333595">
                    <w:t>-</w:t>
                  </w:r>
                </w:p>
              </w:tc>
              <w:tc>
                <w:tcPr>
                  <w:tcW w:w="1050" w:type="dxa"/>
                </w:tcPr>
                <w:p w14:paraId="5A1B6A57" w14:textId="56CC4885" w:rsidR="00AB627A" w:rsidDel="00333595" w:rsidRDefault="00AB627A" w:rsidP="00E40866">
                  <w:pPr>
                    <w:jc w:val="both"/>
                  </w:pPr>
                  <w:r w:rsidDel="00333595">
                    <w:t>84%</w:t>
                  </w:r>
                </w:p>
              </w:tc>
            </w:tr>
            <w:tr w:rsidR="00AB627A" w:rsidDel="00333595" w14:paraId="4B478BB8" w14:textId="6B55D7FD" w:rsidTr="00E40866">
              <w:tc>
                <w:tcPr>
                  <w:tcW w:w="1049" w:type="dxa"/>
                </w:tcPr>
                <w:p w14:paraId="5DB4DB72" w14:textId="5EBD6C81" w:rsidR="00AB627A" w:rsidRPr="002E7060" w:rsidDel="00333595" w:rsidRDefault="00AB627A" w:rsidP="00E40866">
                  <w:pPr>
                    <w:jc w:val="both"/>
                    <w:rPr>
                      <w:b/>
                    </w:rPr>
                  </w:pPr>
                  <w:r w:rsidDel="00333595">
                    <w:rPr>
                      <w:b/>
                    </w:rPr>
                    <w:t>0.125</w:t>
                  </w:r>
                </w:p>
              </w:tc>
              <w:tc>
                <w:tcPr>
                  <w:tcW w:w="1049" w:type="dxa"/>
                </w:tcPr>
                <w:p w14:paraId="7E539C39" w14:textId="23F86755" w:rsidR="00AB627A" w:rsidDel="00333595" w:rsidRDefault="00AB627A" w:rsidP="00E40866">
                  <w:pPr>
                    <w:jc w:val="both"/>
                  </w:pPr>
                </w:p>
              </w:tc>
              <w:tc>
                <w:tcPr>
                  <w:tcW w:w="1049" w:type="dxa"/>
                </w:tcPr>
                <w:p w14:paraId="689D218D" w14:textId="0BA0F2E3" w:rsidR="00AB627A" w:rsidDel="00333595" w:rsidRDefault="00AB627A" w:rsidP="00E40866">
                  <w:pPr>
                    <w:jc w:val="both"/>
                  </w:pPr>
                </w:p>
              </w:tc>
              <w:tc>
                <w:tcPr>
                  <w:tcW w:w="1050" w:type="dxa"/>
                </w:tcPr>
                <w:p w14:paraId="6F1D1F52" w14:textId="38929B1F" w:rsidR="00AB627A" w:rsidDel="00333595" w:rsidRDefault="00AB627A" w:rsidP="00E40866">
                  <w:pPr>
                    <w:jc w:val="both"/>
                  </w:pPr>
                  <w:r w:rsidDel="00333595">
                    <w:t>-</w:t>
                  </w:r>
                </w:p>
              </w:tc>
            </w:tr>
          </w:tbl>
          <w:p w14:paraId="12C7E04C" w14:textId="574BFC0C" w:rsidR="00AB627A" w:rsidDel="00333595" w:rsidRDefault="00AB627A" w:rsidP="00E40866">
            <w:pPr>
              <w:jc w:val="both"/>
            </w:pPr>
            <w:r w:rsidDel="00333595">
              <w:t>Composite: 66%</w:t>
            </w:r>
          </w:p>
        </w:tc>
        <w:tc>
          <w:tcPr>
            <w:tcW w:w="4428" w:type="dxa"/>
          </w:tcPr>
          <w:p w14:paraId="18F47DE8" w14:textId="19112B02" w:rsidR="00AB627A" w:rsidDel="00333595" w:rsidRDefault="00AB627A" w:rsidP="00E40866">
            <w:pPr>
              <w:jc w:val="both"/>
            </w:pPr>
          </w:p>
        </w:tc>
      </w:tr>
    </w:tbl>
    <w:p w14:paraId="781773E7" w14:textId="7041D22F" w:rsidR="003B18D1" w:rsidRDefault="00AB627A" w:rsidP="003B18D1">
      <w:pPr>
        <w:jc w:val="both"/>
      </w:pPr>
      <w:r w:rsidDel="00333595">
        <w:rPr>
          <w:b/>
          <w:sz w:val="20"/>
        </w:rPr>
        <w:t xml:space="preserve">Table </w:t>
      </w:r>
      <w:r w:rsidR="00333595">
        <w:rPr>
          <w:b/>
          <w:sz w:val="20"/>
        </w:rPr>
        <w:t>2</w:t>
      </w:r>
      <w:r w:rsidRPr="000278B3" w:rsidDel="00333595">
        <w:rPr>
          <w:b/>
          <w:sz w:val="20"/>
        </w:rPr>
        <w:t>:</w:t>
      </w:r>
      <w:r w:rsidRPr="000278B3" w:rsidDel="00333595">
        <w:rPr>
          <w:sz w:val="20"/>
        </w:rPr>
        <w:t xml:space="preserve"> Similarity matrices </w:t>
      </w:r>
      <w:r w:rsidDel="00333595">
        <w:rPr>
          <w:sz w:val="20"/>
        </w:rPr>
        <w:t xml:space="preserve">for five </w:t>
      </w:r>
      <w:r w:rsidRPr="000278B3" w:rsidDel="00333595">
        <w:rPr>
          <w:sz w:val="20"/>
        </w:rPr>
        <w:t xml:space="preserve">treatments. </w:t>
      </w:r>
      <w:proofErr w:type="gramStart"/>
      <w:r w:rsidRPr="000278B3" w:rsidDel="00333595">
        <w:rPr>
          <w:sz w:val="20"/>
        </w:rPr>
        <w:t>A) Amoxicillin + Sulbactam B) Piperacillin + Tazobactam.</w:t>
      </w:r>
      <w:proofErr w:type="gramEnd"/>
      <w:r w:rsidRPr="000278B3" w:rsidDel="00333595">
        <w:rPr>
          <w:sz w:val="20"/>
        </w:rPr>
        <w:t xml:space="preserve"> The concentration for the inhibitors stays constant throughout at 8 </w:t>
      </w:r>
      <w:r w:rsidRPr="000278B3" w:rsidDel="00333595">
        <w:rPr>
          <w:rFonts w:ascii="Cambria" w:hAnsi="Cambria"/>
          <w:sz w:val="20"/>
        </w:rPr>
        <w:t>μ</w:t>
      </w:r>
      <w:r w:rsidDel="00333595">
        <w:rPr>
          <w:sz w:val="20"/>
        </w:rPr>
        <w:t>g/mL. C) Cefprozil D) Cefotetan and E) Ceftazidime. T</w:t>
      </w:r>
      <w:r w:rsidRPr="000278B3" w:rsidDel="00333595">
        <w:rPr>
          <w:sz w:val="20"/>
        </w:rPr>
        <w:t>he concentration of antibiotic is across the top</w:t>
      </w:r>
      <w:r w:rsidDel="00333595">
        <w:rPr>
          <w:sz w:val="20"/>
        </w:rPr>
        <w:t xml:space="preserve"> row and left columns in bold, units in</w:t>
      </w:r>
      <w:r w:rsidRPr="000278B3" w:rsidDel="00333595">
        <w:rPr>
          <w:sz w:val="20"/>
        </w:rPr>
        <w:t xml:space="preserve"> </w:t>
      </w:r>
      <w:r w:rsidRPr="000278B3" w:rsidDel="00333595">
        <w:rPr>
          <w:rFonts w:ascii="Cambria" w:hAnsi="Cambria"/>
          <w:sz w:val="20"/>
        </w:rPr>
        <w:t>μ</w:t>
      </w:r>
      <w:r w:rsidRPr="000278B3" w:rsidDel="00333595">
        <w:rPr>
          <w:sz w:val="20"/>
        </w:rPr>
        <w:t xml:space="preserve">g/mL. The percentage of similarity among the adaptive landscapes for each </w:t>
      </w:r>
      <w:r w:rsidDel="00333595">
        <w:rPr>
          <w:sz w:val="20"/>
        </w:rPr>
        <w:t xml:space="preserve">comparison </w:t>
      </w:r>
      <w:r w:rsidRPr="000278B3" w:rsidDel="00333595">
        <w:rPr>
          <w:sz w:val="20"/>
        </w:rPr>
        <w:t xml:space="preserve">is shown, and represents the arrows that match in direction between the two concentrations being compared. </w:t>
      </w:r>
      <w:r w:rsidDel="00333595">
        <w:rPr>
          <w:sz w:val="20"/>
        </w:rPr>
        <w:t xml:space="preserve"> The percentage of arrows that appear in each composite is also listed under the corresponding tables. </w:t>
      </w:r>
      <w:r>
        <w:br w:type="page"/>
      </w:r>
    </w:p>
    <w:tbl>
      <w:tblPr>
        <w:tblpPr w:leftFromText="180" w:rightFromText="180" w:vertAnchor="text" w:tblpXSpec="center" w:tblpY="1"/>
        <w:tblOverlap w:val="never"/>
        <w:tblW w:w="5660" w:type="dxa"/>
        <w:tblLook w:val="04A0" w:firstRow="1" w:lastRow="0" w:firstColumn="1" w:lastColumn="0" w:noHBand="0" w:noVBand="1"/>
      </w:tblPr>
      <w:tblGrid>
        <w:gridCol w:w="2303"/>
        <w:gridCol w:w="1300"/>
        <w:gridCol w:w="2060"/>
      </w:tblGrid>
      <w:tr w:rsidR="003B18D1" w:rsidRPr="00256644" w14:paraId="77D09FE6" w14:textId="77777777" w:rsidTr="00695912">
        <w:trPr>
          <w:trHeight w:val="300"/>
        </w:trPr>
        <w:tc>
          <w:tcPr>
            <w:tcW w:w="2300" w:type="dxa"/>
            <w:tcBorders>
              <w:top w:val="nil"/>
              <w:left w:val="nil"/>
              <w:bottom w:val="nil"/>
              <w:right w:val="nil"/>
            </w:tcBorders>
            <w:shd w:val="clear" w:color="auto" w:fill="auto"/>
            <w:noWrap/>
            <w:vAlign w:val="bottom"/>
            <w:hideMark/>
          </w:tcPr>
          <w:p w14:paraId="36C65EC1" w14:textId="77777777" w:rsidR="003B18D1" w:rsidRPr="00256644" w:rsidRDefault="003B18D1" w:rsidP="00695912">
            <w:pPr>
              <w:jc w:val="center"/>
              <w:rPr>
                <w:rFonts w:ascii="Calibri" w:eastAsia="Times New Roman" w:hAnsi="Calibri" w:cs="Times New Roman"/>
                <w:b/>
                <w:bCs/>
                <w:color w:val="000000"/>
              </w:rPr>
            </w:pPr>
            <w:r>
              <w:rPr>
                <w:rFonts w:ascii="Calibri" w:eastAsia="Times New Roman" w:hAnsi="Calibri" w:cs="Times New Roman"/>
                <w:b/>
                <w:bCs/>
                <w:color w:val="000000"/>
              </w:rPr>
              <w:t>Substitution</w:t>
            </w:r>
          </w:p>
        </w:tc>
        <w:tc>
          <w:tcPr>
            <w:tcW w:w="1300" w:type="dxa"/>
            <w:tcBorders>
              <w:top w:val="nil"/>
              <w:left w:val="nil"/>
              <w:bottom w:val="nil"/>
              <w:right w:val="nil"/>
            </w:tcBorders>
            <w:shd w:val="clear" w:color="auto" w:fill="auto"/>
            <w:noWrap/>
            <w:vAlign w:val="bottom"/>
            <w:hideMark/>
          </w:tcPr>
          <w:p w14:paraId="732DD313"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Isolated</w:t>
            </w:r>
          </w:p>
        </w:tc>
        <w:tc>
          <w:tcPr>
            <w:tcW w:w="2060" w:type="dxa"/>
            <w:tcBorders>
              <w:top w:val="nil"/>
              <w:left w:val="nil"/>
              <w:bottom w:val="nil"/>
              <w:right w:val="nil"/>
            </w:tcBorders>
            <w:shd w:val="clear" w:color="auto" w:fill="auto"/>
            <w:noWrap/>
            <w:vAlign w:val="bottom"/>
            <w:hideMark/>
          </w:tcPr>
          <w:p w14:paraId="40076C40"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Binary Allele Code</w:t>
            </w:r>
          </w:p>
        </w:tc>
      </w:tr>
      <w:tr w:rsidR="003B18D1" w:rsidRPr="00256644" w14:paraId="0BAEA251" w14:textId="77777777" w:rsidTr="00695912">
        <w:trPr>
          <w:trHeight w:val="300"/>
        </w:trPr>
        <w:tc>
          <w:tcPr>
            <w:tcW w:w="2300" w:type="dxa"/>
            <w:tcBorders>
              <w:top w:val="nil"/>
              <w:left w:val="nil"/>
              <w:bottom w:val="nil"/>
              <w:right w:val="nil"/>
            </w:tcBorders>
            <w:shd w:val="clear" w:color="auto" w:fill="auto"/>
            <w:noWrap/>
            <w:vAlign w:val="bottom"/>
            <w:hideMark/>
          </w:tcPr>
          <w:p w14:paraId="199333C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1300" w:type="dxa"/>
            <w:tcBorders>
              <w:top w:val="nil"/>
              <w:left w:val="nil"/>
              <w:bottom w:val="nil"/>
              <w:right w:val="nil"/>
            </w:tcBorders>
            <w:shd w:val="clear" w:color="auto" w:fill="auto"/>
            <w:noWrap/>
            <w:vAlign w:val="bottom"/>
            <w:hideMark/>
          </w:tcPr>
          <w:p w14:paraId="3F36A25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2060" w:type="dxa"/>
            <w:tcBorders>
              <w:top w:val="nil"/>
              <w:left w:val="nil"/>
              <w:bottom w:val="nil"/>
              <w:right w:val="nil"/>
            </w:tcBorders>
            <w:shd w:val="clear" w:color="auto" w:fill="auto"/>
            <w:noWrap/>
            <w:vAlign w:val="bottom"/>
            <w:hideMark/>
          </w:tcPr>
          <w:p w14:paraId="2DFE311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0000</w:t>
            </w:r>
          </w:p>
        </w:tc>
      </w:tr>
      <w:tr w:rsidR="003B18D1" w:rsidRPr="00256644" w14:paraId="069D8BC9" w14:textId="77777777" w:rsidTr="00695912">
        <w:trPr>
          <w:trHeight w:val="300"/>
        </w:trPr>
        <w:tc>
          <w:tcPr>
            <w:tcW w:w="2300" w:type="dxa"/>
            <w:tcBorders>
              <w:top w:val="nil"/>
              <w:left w:val="nil"/>
              <w:bottom w:val="nil"/>
              <w:right w:val="nil"/>
            </w:tcBorders>
            <w:shd w:val="clear" w:color="auto" w:fill="auto"/>
            <w:noWrap/>
            <w:vAlign w:val="bottom"/>
            <w:hideMark/>
          </w:tcPr>
          <w:p w14:paraId="4595B82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w:t>
            </w:r>
          </w:p>
        </w:tc>
        <w:tc>
          <w:tcPr>
            <w:tcW w:w="1300" w:type="dxa"/>
            <w:tcBorders>
              <w:top w:val="nil"/>
              <w:left w:val="nil"/>
              <w:bottom w:val="nil"/>
              <w:right w:val="nil"/>
            </w:tcBorders>
            <w:shd w:val="clear" w:color="auto" w:fill="auto"/>
            <w:noWrap/>
            <w:vAlign w:val="bottom"/>
            <w:hideMark/>
          </w:tcPr>
          <w:p w14:paraId="1BC7330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TEM-33</w:t>
            </w:r>
          </w:p>
        </w:tc>
        <w:tc>
          <w:tcPr>
            <w:tcW w:w="2060" w:type="dxa"/>
            <w:tcBorders>
              <w:top w:val="nil"/>
              <w:left w:val="nil"/>
              <w:bottom w:val="nil"/>
              <w:right w:val="nil"/>
            </w:tcBorders>
            <w:shd w:val="clear" w:color="auto" w:fill="auto"/>
            <w:noWrap/>
            <w:vAlign w:val="bottom"/>
            <w:hideMark/>
          </w:tcPr>
          <w:p w14:paraId="43FE1CA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1000</w:t>
            </w:r>
          </w:p>
        </w:tc>
      </w:tr>
      <w:tr w:rsidR="003B18D1" w:rsidRPr="00256644" w14:paraId="243F7EE6" w14:textId="77777777" w:rsidTr="00695912">
        <w:trPr>
          <w:trHeight w:val="300"/>
        </w:trPr>
        <w:tc>
          <w:tcPr>
            <w:tcW w:w="2300" w:type="dxa"/>
            <w:tcBorders>
              <w:top w:val="nil"/>
              <w:left w:val="nil"/>
              <w:bottom w:val="nil"/>
              <w:right w:val="nil"/>
            </w:tcBorders>
            <w:shd w:val="clear" w:color="auto" w:fill="auto"/>
            <w:noWrap/>
            <w:vAlign w:val="bottom"/>
            <w:hideMark/>
          </w:tcPr>
          <w:p w14:paraId="6508471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E104K</w:t>
            </w:r>
          </w:p>
        </w:tc>
        <w:tc>
          <w:tcPr>
            <w:tcW w:w="1300" w:type="dxa"/>
            <w:tcBorders>
              <w:top w:val="nil"/>
              <w:left w:val="nil"/>
              <w:bottom w:val="nil"/>
              <w:right w:val="nil"/>
            </w:tcBorders>
            <w:shd w:val="clear" w:color="auto" w:fill="auto"/>
            <w:noWrap/>
            <w:vAlign w:val="bottom"/>
            <w:hideMark/>
          </w:tcPr>
          <w:p w14:paraId="099BB8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TEM-17</w:t>
            </w:r>
          </w:p>
        </w:tc>
        <w:tc>
          <w:tcPr>
            <w:tcW w:w="2060" w:type="dxa"/>
            <w:tcBorders>
              <w:top w:val="nil"/>
              <w:left w:val="nil"/>
              <w:bottom w:val="nil"/>
              <w:right w:val="nil"/>
            </w:tcBorders>
            <w:shd w:val="clear" w:color="auto" w:fill="auto"/>
            <w:noWrap/>
            <w:vAlign w:val="bottom"/>
            <w:hideMark/>
          </w:tcPr>
          <w:p w14:paraId="360CCD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0100</w:t>
            </w:r>
          </w:p>
        </w:tc>
      </w:tr>
      <w:tr w:rsidR="003B18D1" w:rsidRPr="00256644" w14:paraId="09C22984" w14:textId="77777777" w:rsidTr="00695912">
        <w:trPr>
          <w:trHeight w:val="300"/>
        </w:trPr>
        <w:tc>
          <w:tcPr>
            <w:tcW w:w="2300" w:type="dxa"/>
            <w:tcBorders>
              <w:top w:val="nil"/>
              <w:left w:val="nil"/>
              <w:bottom w:val="nil"/>
              <w:right w:val="nil"/>
            </w:tcBorders>
            <w:shd w:val="clear" w:color="auto" w:fill="auto"/>
            <w:noWrap/>
            <w:vAlign w:val="bottom"/>
            <w:hideMark/>
          </w:tcPr>
          <w:p w14:paraId="32F4001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w:t>
            </w:r>
          </w:p>
        </w:tc>
        <w:tc>
          <w:tcPr>
            <w:tcW w:w="1300" w:type="dxa"/>
            <w:tcBorders>
              <w:top w:val="nil"/>
              <w:left w:val="nil"/>
              <w:bottom w:val="nil"/>
              <w:right w:val="nil"/>
            </w:tcBorders>
            <w:shd w:val="clear" w:color="auto" w:fill="auto"/>
            <w:noWrap/>
            <w:vAlign w:val="bottom"/>
            <w:hideMark/>
          </w:tcPr>
          <w:p w14:paraId="55B4579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TEM-19</w:t>
            </w:r>
          </w:p>
        </w:tc>
        <w:tc>
          <w:tcPr>
            <w:tcW w:w="2060" w:type="dxa"/>
            <w:tcBorders>
              <w:top w:val="nil"/>
              <w:left w:val="nil"/>
              <w:bottom w:val="nil"/>
              <w:right w:val="nil"/>
            </w:tcBorders>
            <w:shd w:val="clear" w:color="auto" w:fill="auto"/>
            <w:noWrap/>
            <w:vAlign w:val="bottom"/>
            <w:hideMark/>
          </w:tcPr>
          <w:p w14:paraId="0290D82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0010</w:t>
            </w:r>
          </w:p>
        </w:tc>
      </w:tr>
      <w:tr w:rsidR="003B18D1" w:rsidRPr="00256644" w14:paraId="3B500B98" w14:textId="77777777" w:rsidTr="00695912">
        <w:trPr>
          <w:trHeight w:val="300"/>
        </w:trPr>
        <w:tc>
          <w:tcPr>
            <w:tcW w:w="2300" w:type="dxa"/>
            <w:tcBorders>
              <w:top w:val="nil"/>
              <w:left w:val="nil"/>
              <w:bottom w:val="nil"/>
              <w:right w:val="nil"/>
            </w:tcBorders>
            <w:shd w:val="clear" w:color="auto" w:fill="auto"/>
            <w:noWrap/>
            <w:vAlign w:val="bottom"/>
            <w:hideMark/>
          </w:tcPr>
          <w:p w14:paraId="78BF676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N276D</w:t>
            </w:r>
          </w:p>
        </w:tc>
        <w:tc>
          <w:tcPr>
            <w:tcW w:w="1300" w:type="dxa"/>
            <w:tcBorders>
              <w:top w:val="nil"/>
              <w:left w:val="nil"/>
              <w:bottom w:val="nil"/>
              <w:right w:val="nil"/>
            </w:tcBorders>
            <w:shd w:val="clear" w:color="auto" w:fill="auto"/>
            <w:noWrap/>
            <w:vAlign w:val="bottom"/>
            <w:hideMark/>
          </w:tcPr>
          <w:p w14:paraId="61EE989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TEM-84</w:t>
            </w:r>
          </w:p>
        </w:tc>
        <w:tc>
          <w:tcPr>
            <w:tcW w:w="2060" w:type="dxa"/>
            <w:tcBorders>
              <w:top w:val="nil"/>
              <w:left w:val="nil"/>
              <w:bottom w:val="nil"/>
              <w:right w:val="nil"/>
            </w:tcBorders>
            <w:shd w:val="clear" w:color="auto" w:fill="auto"/>
            <w:noWrap/>
            <w:vAlign w:val="bottom"/>
            <w:hideMark/>
          </w:tcPr>
          <w:p w14:paraId="19610D8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0001</w:t>
            </w:r>
          </w:p>
        </w:tc>
      </w:tr>
      <w:tr w:rsidR="003B18D1" w:rsidRPr="00256644" w14:paraId="4A3CDE66" w14:textId="77777777" w:rsidTr="00695912">
        <w:trPr>
          <w:trHeight w:val="300"/>
        </w:trPr>
        <w:tc>
          <w:tcPr>
            <w:tcW w:w="2300" w:type="dxa"/>
            <w:tcBorders>
              <w:top w:val="nil"/>
              <w:left w:val="nil"/>
              <w:bottom w:val="nil"/>
              <w:right w:val="nil"/>
            </w:tcBorders>
            <w:shd w:val="clear" w:color="auto" w:fill="auto"/>
            <w:noWrap/>
            <w:vAlign w:val="bottom"/>
            <w:hideMark/>
          </w:tcPr>
          <w:p w14:paraId="08D9981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w:t>
            </w:r>
          </w:p>
        </w:tc>
        <w:tc>
          <w:tcPr>
            <w:tcW w:w="1300" w:type="dxa"/>
            <w:tcBorders>
              <w:top w:val="nil"/>
              <w:left w:val="nil"/>
              <w:bottom w:val="nil"/>
              <w:right w:val="nil"/>
            </w:tcBorders>
            <w:shd w:val="clear" w:color="auto" w:fill="auto"/>
            <w:noWrap/>
            <w:vAlign w:val="bottom"/>
            <w:hideMark/>
          </w:tcPr>
          <w:p w14:paraId="1EAD7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0E7733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1100</w:t>
            </w:r>
          </w:p>
        </w:tc>
      </w:tr>
      <w:tr w:rsidR="003B18D1" w:rsidRPr="00256644" w14:paraId="7E469F0E" w14:textId="77777777" w:rsidTr="00695912">
        <w:trPr>
          <w:trHeight w:val="300"/>
        </w:trPr>
        <w:tc>
          <w:tcPr>
            <w:tcW w:w="2300" w:type="dxa"/>
            <w:tcBorders>
              <w:top w:val="nil"/>
              <w:left w:val="nil"/>
              <w:bottom w:val="nil"/>
              <w:right w:val="nil"/>
            </w:tcBorders>
            <w:shd w:val="clear" w:color="auto" w:fill="auto"/>
            <w:noWrap/>
            <w:vAlign w:val="bottom"/>
            <w:hideMark/>
          </w:tcPr>
          <w:p w14:paraId="1C2CD6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M69L/G238S</w:t>
            </w:r>
          </w:p>
        </w:tc>
        <w:tc>
          <w:tcPr>
            <w:tcW w:w="1300" w:type="dxa"/>
            <w:tcBorders>
              <w:top w:val="nil"/>
              <w:left w:val="nil"/>
              <w:bottom w:val="nil"/>
              <w:right w:val="nil"/>
            </w:tcBorders>
            <w:shd w:val="clear" w:color="auto" w:fill="auto"/>
            <w:noWrap/>
            <w:vAlign w:val="bottom"/>
            <w:hideMark/>
          </w:tcPr>
          <w:p w14:paraId="7F3A7E4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20B158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1010</w:t>
            </w:r>
          </w:p>
        </w:tc>
      </w:tr>
      <w:tr w:rsidR="003B18D1" w:rsidRPr="00256644" w14:paraId="60A014B7" w14:textId="77777777" w:rsidTr="00695912">
        <w:trPr>
          <w:trHeight w:val="300"/>
        </w:trPr>
        <w:tc>
          <w:tcPr>
            <w:tcW w:w="2300" w:type="dxa"/>
            <w:tcBorders>
              <w:top w:val="nil"/>
              <w:left w:val="nil"/>
              <w:bottom w:val="nil"/>
              <w:right w:val="nil"/>
            </w:tcBorders>
            <w:shd w:val="clear" w:color="auto" w:fill="auto"/>
            <w:noWrap/>
            <w:vAlign w:val="bottom"/>
            <w:hideMark/>
          </w:tcPr>
          <w:p w14:paraId="7650DE5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M69L/N276D</w:t>
            </w:r>
          </w:p>
        </w:tc>
        <w:tc>
          <w:tcPr>
            <w:tcW w:w="1300" w:type="dxa"/>
            <w:tcBorders>
              <w:top w:val="nil"/>
              <w:left w:val="nil"/>
              <w:bottom w:val="nil"/>
              <w:right w:val="nil"/>
            </w:tcBorders>
            <w:shd w:val="clear" w:color="auto" w:fill="auto"/>
            <w:noWrap/>
            <w:vAlign w:val="bottom"/>
            <w:hideMark/>
          </w:tcPr>
          <w:p w14:paraId="176D882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TEM-35</w:t>
            </w:r>
          </w:p>
        </w:tc>
        <w:tc>
          <w:tcPr>
            <w:tcW w:w="2060" w:type="dxa"/>
            <w:tcBorders>
              <w:top w:val="nil"/>
              <w:left w:val="nil"/>
              <w:bottom w:val="nil"/>
              <w:right w:val="nil"/>
            </w:tcBorders>
            <w:shd w:val="clear" w:color="auto" w:fill="auto"/>
            <w:noWrap/>
            <w:vAlign w:val="bottom"/>
            <w:hideMark/>
          </w:tcPr>
          <w:p w14:paraId="600CA84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1001</w:t>
            </w:r>
          </w:p>
        </w:tc>
      </w:tr>
      <w:tr w:rsidR="003B18D1" w:rsidRPr="00256644" w14:paraId="499784B2" w14:textId="77777777" w:rsidTr="00695912">
        <w:trPr>
          <w:trHeight w:val="300"/>
        </w:trPr>
        <w:tc>
          <w:tcPr>
            <w:tcW w:w="2300" w:type="dxa"/>
            <w:tcBorders>
              <w:top w:val="nil"/>
              <w:left w:val="nil"/>
              <w:bottom w:val="nil"/>
              <w:right w:val="nil"/>
            </w:tcBorders>
            <w:shd w:val="clear" w:color="auto" w:fill="auto"/>
            <w:noWrap/>
            <w:vAlign w:val="bottom"/>
            <w:hideMark/>
          </w:tcPr>
          <w:p w14:paraId="78478C6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G238S/E104K</w:t>
            </w:r>
          </w:p>
        </w:tc>
        <w:tc>
          <w:tcPr>
            <w:tcW w:w="1300" w:type="dxa"/>
            <w:tcBorders>
              <w:top w:val="nil"/>
              <w:left w:val="nil"/>
              <w:bottom w:val="nil"/>
              <w:right w:val="nil"/>
            </w:tcBorders>
            <w:shd w:val="clear" w:color="auto" w:fill="auto"/>
            <w:noWrap/>
            <w:vAlign w:val="bottom"/>
            <w:hideMark/>
          </w:tcPr>
          <w:p w14:paraId="6BE2B9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TEM-15</w:t>
            </w:r>
          </w:p>
        </w:tc>
        <w:tc>
          <w:tcPr>
            <w:tcW w:w="2060" w:type="dxa"/>
            <w:tcBorders>
              <w:top w:val="nil"/>
              <w:left w:val="nil"/>
              <w:bottom w:val="nil"/>
              <w:right w:val="nil"/>
            </w:tcBorders>
            <w:shd w:val="clear" w:color="auto" w:fill="auto"/>
            <w:noWrap/>
            <w:vAlign w:val="bottom"/>
            <w:hideMark/>
          </w:tcPr>
          <w:p w14:paraId="7400465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0110</w:t>
            </w:r>
          </w:p>
        </w:tc>
      </w:tr>
      <w:tr w:rsidR="003B18D1" w:rsidRPr="00256644" w14:paraId="66EE6B70" w14:textId="77777777" w:rsidTr="00695912">
        <w:trPr>
          <w:trHeight w:val="300"/>
        </w:trPr>
        <w:tc>
          <w:tcPr>
            <w:tcW w:w="2300" w:type="dxa"/>
            <w:tcBorders>
              <w:top w:val="nil"/>
              <w:left w:val="nil"/>
              <w:bottom w:val="nil"/>
              <w:right w:val="nil"/>
            </w:tcBorders>
            <w:shd w:val="clear" w:color="auto" w:fill="auto"/>
            <w:noWrap/>
            <w:vAlign w:val="bottom"/>
            <w:hideMark/>
          </w:tcPr>
          <w:p w14:paraId="54CA7BB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w:t>
            </w:r>
          </w:p>
        </w:tc>
        <w:tc>
          <w:tcPr>
            <w:tcW w:w="1300" w:type="dxa"/>
            <w:tcBorders>
              <w:top w:val="nil"/>
              <w:left w:val="nil"/>
              <w:bottom w:val="nil"/>
              <w:right w:val="nil"/>
            </w:tcBorders>
            <w:shd w:val="clear" w:color="auto" w:fill="auto"/>
            <w:noWrap/>
            <w:vAlign w:val="bottom"/>
            <w:hideMark/>
          </w:tcPr>
          <w:p w14:paraId="76F8767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34E5976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0011</w:t>
            </w:r>
          </w:p>
        </w:tc>
      </w:tr>
      <w:tr w:rsidR="003B18D1" w:rsidRPr="00256644" w14:paraId="6B75AF20" w14:textId="77777777" w:rsidTr="00695912">
        <w:trPr>
          <w:trHeight w:val="300"/>
        </w:trPr>
        <w:tc>
          <w:tcPr>
            <w:tcW w:w="2300" w:type="dxa"/>
            <w:tcBorders>
              <w:top w:val="nil"/>
              <w:left w:val="nil"/>
              <w:bottom w:val="nil"/>
              <w:right w:val="nil"/>
            </w:tcBorders>
            <w:shd w:val="clear" w:color="auto" w:fill="auto"/>
            <w:noWrap/>
            <w:vAlign w:val="bottom"/>
            <w:hideMark/>
          </w:tcPr>
          <w:p w14:paraId="639C8EC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N276D/E104K</w:t>
            </w:r>
          </w:p>
        </w:tc>
        <w:tc>
          <w:tcPr>
            <w:tcW w:w="1300" w:type="dxa"/>
            <w:tcBorders>
              <w:top w:val="nil"/>
              <w:left w:val="nil"/>
              <w:bottom w:val="nil"/>
              <w:right w:val="nil"/>
            </w:tcBorders>
            <w:shd w:val="clear" w:color="auto" w:fill="auto"/>
            <w:noWrap/>
            <w:vAlign w:val="bottom"/>
            <w:hideMark/>
          </w:tcPr>
          <w:p w14:paraId="081EB2D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1CBF218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0101</w:t>
            </w:r>
          </w:p>
        </w:tc>
      </w:tr>
      <w:tr w:rsidR="003B18D1" w:rsidRPr="00256644" w14:paraId="1A1605DF" w14:textId="77777777" w:rsidTr="00695912">
        <w:trPr>
          <w:trHeight w:val="300"/>
        </w:trPr>
        <w:tc>
          <w:tcPr>
            <w:tcW w:w="2300" w:type="dxa"/>
            <w:tcBorders>
              <w:top w:val="nil"/>
              <w:left w:val="nil"/>
              <w:bottom w:val="nil"/>
              <w:right w:val="nil"/>
            </w:tcBorders>
            <w:shd w:val="clear" w:color="auto" w:fill="auto"/>
            <w:noWrap/>
            <w:vAlign w:val="bottom"/>
            <w:hideMark/>
          </w:tcPr>
          <w:p w14:paraId="1CCC473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M69L/E104K/N276D</w:t>
            </w:r>
          </w:p>
        </w:tc>
        <w:tc>
          <w:tcPr>
            <w:tcW w:w="1300" w:type="dxa"/>
            <w:tcBorders>
              <w:top w:val="nil"/>
              <w:left w:val="nil"/>
              <w:bottom w:val="nil"/>
              <w:right w:val="nil"/>
            </w:tcBorders>
            <w:shd w:val="clear" w:color="auto" w:fill="auto"/>
            <w:noWrap/>
            <w:vAlign w:val="bottom"/>
            <w:hideMark/>
          </w:tcPr>
          <w:p w14:paraId="63D5456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7D539C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1101</w:t>
            </w:r>
          </w:p>
        </w:tc>
      </w:tr>
      <w:tr w:rsidR="003B18D1" w:rsidRPr="00256644" w14:paraId="49AD9A05" w14:textId="77777777" w:rsidTr="00695912">
        <w:trPr>
          <w:trHeight w:val="300"/>
        </w:trPr>
        <w:tc>
          <w:tcPr>
            <w:tcW w:w="2300" w:type="dxa"/>
            <w:tcBorders>
              <w:top w:val="nil"/>
              <w:left w:val="nil"/>
              <w:bottom w:val="nil"/>
              <w:right w:val="nil"/>
            </w:tcBorders>
            <w:shd w:val="clear" w:color="auto" w:fill="auto"/>
            <w:noWrap/>
            <w:vAlign w:val="bottom"/>
            <w:hideMark/>
          </w:tcPr>
          <w:p w14:paraId="59EC048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M69L/E104K/G238S</w:t>
            </w:r>
          </w:p>
        </w:tc>
        <w:tc>
          <w:tcPr>
            <w:tcW w:w="1300" w:type="dxa"/>
            <w:tcBorders>
              <w:top w:val="nil"/>
              <w:left w:val="nil"/>
              <w:bottom w:val="nil"/>
              <w:right w:val="nil"/>
            </w:tcBorders>
            <w:shd w:val="clear" w:color="auto" w:fill="auto"/>
            <w:noWrap/>
            <w:vAlign w:val="bottom"/>
            <w:hideMark/>
          </w:tcPr>
          <w:p w14:paraId="4E771BB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A701A4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1110</w:t>
            </w:r>
          </w:p>
        </w:tc>
      </w:tr>
      <w:tr w:rsidR="003B18D1" w:rsidRPr="00256644" w14:paraId="30E7350E" w14:textId="77777777" w:rsidTr="00695912">
        <w:trPr>
          <w:trHeight w:val="300"/>
        </w:trPr>
        <w:tc>
          <w:tcPr>
            <w:tcW w:w="2300" w:type="dxa"/>
            <w:tcBorders>
              <w:top w:val="nil"/>
              <w:left w:val="nil"/>
              <w:bottom w:val="nil"/>
              <w:right w:val="nil"/>
            </w:tcBorders>
            <w:shd w:val="clear" w:color="auto" w:fill="auto"/>
            <w:noWrap/>
            <w:vAlign w:val="bottom"/>
            <w:hideMark/>
          </w:tcPr>
          <w:p w14:paraId="23FA85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G238S/N276D/E104K</w:t>
            </w:r>
          </w:p>
        </w:tc>
        <w:tc>
          <w:tcPr>
            <w:tcW w:w="1300" w:type="dxa"/>
            <w:tcBorders>
              <w:top w:val="nil"/>
              <w:left w:val="nil"/>
              <w:bottom w:val="nil"/>
              <w:right w:val="nil"/>
            </w:tcBorders>
            <w:shd w:val="clear" w:color="auto" w:fill="auto"/>
            <w:noWrap/>
            <w:vAlign w:val="bottom"/>
            <w:hideMark/>
          </w:tcPr>
          <w:p w14:paraId="5CDDE8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82AE6D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0111</w:t>
            </w:r>
          </w:p>
        </w:tc>
      </w:tr>
      <w:tr w:rsidR="003B18D1" w:rsidRPr="00256644" w14:paraId="04816993" w14:textId="77777777" w:rsidTr="00695912">
        <w:trPr>
          <w:trHeight w:val="300"/>
        </w:trPr>
        <w:tc>
          <w:tcPr>
            <w:tcW w:w="2300" w:type="dxa"/>
            <w:tcBorders>
              <w:top w:val="nil"/>
              <w:left w:val="nil"/>
              <w:bottom w:val="nil"/>
              <w:right w:val="nil"/>
            </w:tcBorders>
            <w:shd w:val="clear" w:color="auto" w:fill="auto"/>
            <w:noWrap/>
            <w:vAlign w:val="bottom"/>
            <w:hideMark/>
          </w:tcPr>
          <w:p w14:paraId="30EB173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G238S/N276D/M69L</w:t>
            </w:r>
          </w:p>
        </w:tc>
        <w:tc>
          <w:tcPr>
            <w:tcW w:w="1300" w:type="dxa"/>
            <w:tcBorders>
              <w:top w:val="nil"/>
              <w:left w:val="nil"/>
              <w:bottom w:val="nil"/>
              <w:right w:val="nil"/>
            </w:tcBorders>
            <w:shd w:val="clear" w:color="auto" w:fill="auto"/>
            <w:noWrap/>
            <w:vAlign w:val="bottom"/>
            <w:hideMark/>
          </w:tcPr>
          <w:p w14:paraId="45E6EE4D"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750D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1011</w:t>
            </w:r>
          </w:p>
        </w:tc>
      </w:tr>
      <w:tr w:rsidR="003B18D1" w:rsidRPr="00256644" w14:paraId="1150BD2C" w14:textId="77777777" w:rsidTr="00695912">
        <w:trPr>
          <w:trHeight w:val="300"/>
        </w:trPr>
        <w:tc>
          <w:tcPr>
            <w:tcW w:w="2300" w:type="dxa"/>
            <w:tcBorders>
              <w:top w:val="nil"/>
              <w:left w:val="nil"/>
              <w:bottom w:val="nil"/>
              <w:right w:val="nil"/>
            </w:tcBorders>
            <w:shd w:val="clear" w:color="auto" w:fill="auto"/>
            <w:noWrap/>
            <w:vAlign w:val="bottom"/>
            <w:hideMark/>
          </w:tcPr>
          <w:p w14:paraId="73BBD7D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1300" w:type="dxa"/>
            <w:tcBorders>
              <w:top w:val="nil"/>
              <w:left w:val="nil"/>
              <w:bottom w:val="nil"/>
              <w:right w:val="nil"/>
            </w:tcBorders>
            <w:shd w:val="clear" w:color="auto" w:fill="auto"/>
            <w:noWrap/>
            <w:vAlign w:val="bottom"/>
            <w:hideMark/>
          </w:tcPr>
          <w:p w14:paraId="0854FA4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2060" w:type="dxa"/>
            <w:tcBorders>
              <w:top w:val="nil"/>
              <w:left w:val="nil"/>
              <w:bottom w:val="nil"/>
              <w:right w:val="nil"/>
            </w:tcBorders>
            <w:shd w:val="clear" w:color="auto" w:fill="auto"/>
            <w:noWrap/>
            <w:vAlign w:val="bottom"/>
            <w:hideMark/>
          </w:tcPr>
          <w:p w14:paraId="3F112F4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1111</w:t>
            </w:r>
          </w:p>
        </w:tc>
      </w:tr>
    </w:tbl>
    <w:p w14:paraId="042B7468" w14:textId="6715D742" w:rsidR="009E0344" w:rsidRDefault="006D1278" w:rsidP="00533646">
      <w:pPr>
        <w:jc w:val="both"/>
      </w:pPr>
      <w:r>
        <w:rPr>
          <w:b/>
          <w:sz w:val="20"/>
        </w:rPr>
        <w:br w:type="textWrapping" w:clear="all"/>
      </w:r>
      <w:r w:rsidR="003B18D1" w:rsidRPr="000278B3">
        <w:rPr>
          <w:b/>
          <w:sz w:val="20"/>
        </w:rPr>
        <w:t xml:space="preserve">Table </w:t>
      </w:r>
      <w:r w:rsidR="00333595">
        <w:rPr>
          <w:b/>
          <w:sz w:val="20"/>
        </w:rPr>
        <w:t>3</w:t>
      </w:r>
      <w:r w:rsidR="003B18D1" w:rsidRPr="000278B3">
        <w:rPr>
          <w:b/>
          <w:sz w:val="20"/>
        </w:rPr>
        <w:t xml:space="preserve">: </w:t>
      </w:r>
      <w:r w:rsidR="003B18D1" w:rsidRPr="000278B3">
        <w:rPr>
          <w:sz w:val="20"/>
        </w:rPr>
        <w:t xml:space="preserve">Constructs containing all of the possible </w:t>
      </w:r>
      <w:r w:rsidR="00E6204C">
        <w:rPr>
          <w:sz w:val="20"/>
        </w:rPr>
        <w:t>substitution</w:t>
      </w:r>
      <w:r w:rsidR="003B18D1" w:rsidRPr="000278B3">
        <w:rPr>
          <w:sz w:val="20"/>
        </w:rPr>
        <w:t xml:space="preserve">s in </w:t>
      </w:r>
      <w:r w:rsidR="003B18D1" w:rsidRPr="000278B3">
        <w:rPr>
          <w:i/>
          <w:sz w:val="20"/>
        </w:rPr>
        <w:t>bla</w:t>
      </w:r>
      <w:r w:rsidR="003B18D1" w:rsidRPr="000278B3">
        <w:rPr>
          <w:i/>
          <w:sz w:val="20"/>
          <w:vertAlign w:val="subscript"/>
        </w:rPr>
        <w:t xml:space="preserve">TEM-50. </w:t>
      </w:r>
      <w:r w:rsidR="003B18D1" w:rsidRPr="000278B3">
        <w:rPr>
          <w:sz w:val="20"/>
        </w:rPr>
        <w:t xml:space="preserve">The left column lists the </w:t>
      </w:r>
      <w:r w:rsidR="00E6204C">
        <w:rPr>
          <w:sz w:val="20"/>
        </w:rPr>
        <w:t>substitution</w:t>
      </w:r>
      <w:r w:rsidR="003B18D1" w:rsidRPr="000278B3">
        <w:rPr>
          <w:sz w:val="20"/>
        </w:rPr>
        <w:t xml:space="preserve">s with the first letter representing the amino acid that was replaced, followed by the position in the protein, and lastly, the new amino acid present. </w:t>
      </w:r>
      <w:r w:rsidR="003B18D1">
        <w:rPr>
          <w:sz w:val="20"/>
        </w:rPr>
        <w:t xml:space="preserve">If the variant has been clinically isolated, the name is listed in the center column.  The right hand column shows the binary allelic code we used to represent these variants. </w:t>
      </w:r>
      <w:r w:rsidR="003B18D1" w:rsidRPr="000278B3">
        <w:rPr>
          <w:sz w:val="20"/>
        </w:rPr>
        <w:t xml:space="preserve">The number ‘1’ represents the </w:t>
      </w:r>
      <w:r w:rsidR="007E2C1E">
        <w:rPr>
          <w:sz w:val="20"/>
        </w:rPr>
        <w:t>substitution</w:t>
      </w:r>
      <w:r w:rsidR="003B18D1" w:rsidRPr="000278B3">
        <w:rPr>
          <w:sz w:val="20"/>
        </w:rPr>
        <w:t xml:space="preserve"> present and a ‘0’ represents the no </w:t>
      </w:r>
      <w:r w:rsidR="007E2C1E">
        <w:rPr>
          <w:sz w:val="20"/>
        </w:rPr>
        <w:t>substitution</w:t>
      </w:r>
      <w:r w:rsidR="003B18D1" w:rsidRPr="000278B3">
        <w:rPr>
          <w:sz w:val="20"/>
        </w:rPr>
        <w:t xml:space="preserve"> at that specific location. For example, M69L corresponds to Methionine being replaced by Leucine on the 69</w:t>
      </w:r>
      <w:r w:rsidR="003B18D1" w:rsidRPr="000278B3">
        <w:rPr>
          <w:sz w:val="20"/>
          <w:vertAlign w:val="superscript"/>
        </w:rPr>
        <w:t>th</w:t>
      </w:r>
      <w:r w:rsidR="003B18D1" w:rsidRPr="000278B3">
        <w:rPr>
          <w:sz w:val="20"/>
        </w:rPr>
        <w:t xml:space="preserve"> position.</w:t>
      </w:r>
      <w:r w:rsidR="003B18D1">
        <w:rPr>
          <w:sz w:val="20"/>
        </w:rPr>
        <w:t xml:space="preserve"> The two </w:t>
      </w:r>
      <w:r w:rsidR="007E2C1E">
        <w:rPr>
          <w:sz w:val="20"/>
        </w:rPr>
        <w:t>substitution</w:t>
      </w:r>
      <w:r w:rsidR="003B18D1">
        <w:rPr>
          <w:sz w:val="20"/>
        </w:rPr>
        <w:t xml:space="preserve">s included in this experiment that are inhibitor resistant TEM’s are denoted. </w:t>
      </w:r>
      <w:r w:rsidR="009E0344">
        <w:br w:type="page"/>
      </w:r>
    </w:p>
    <w:p w14:paraId="7F2D59CA" w14:textId="34AEDA58" w:rsidR="006D1278" w:rsidRDefault="006D1278" w:rsidP="00533646">
      <w:pPr>
        <w:jc w:val="both"/>
        <w:rPr>
          <w:b/>
          <w:sz w:val="20"/>
        </w:rPr>
      </w:pPr>
      <w:r w:rsidRPr="006D1278">
        <w:rPr>
          <w:b/>
          <w:noProof/>
          <w:sz w:val="20"/>
        </w:rPr>
        <w:drawing>
          <wp:inline distT="0" distB="0" distL="0" distR="0" wp14:anchorId="32FB410E" wp14:editId="67131214">
            <wp:extent cx="5486400" cy="3386455"/>
            <wp:effectExtent l="0" t="0" r="254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F9ECA9" w14:textId="4B041D1F" w:rsidR="00435857" w:rsidRPr="00695912" w:rsidRDefault="006D1278" w:rsidP="00533646">
      <w:pPr>
        <w:jc w:val="both"/>
        <w:rPr>
          <w:b/>
          <w:sz w:val="20"/>
        </w:rPr>
      </w:pPr>
      <w:r>
        <w:rPr>
          <w:b/>
          <w:sz w:val="20"/>
        </w:rPr>
        <w:t xml:space="preserve">Figure 1: </w:t>
      </w:r>
      <w:r w:rsidRPr="008A2B18">
        <w:rPr>
          <w:sz w:val="20"/>
        </w:rPr>
        <w:t xml:space="preserve">Bar plot that depicts the frequency of each TEM-50 variant appearing as one of the tope three Global Optima across all concentrations of the 15 </w:t>
      </w:r>
      <w:r w:rsidRPr="008A2B18">
        <w:rPr>
          <w:rFonts w:ascii="Cambria" w:hAnsi="Cambria" w:hint="eastAsia"/>
          <w:sz w:val="20"/>
        </w:rPr>
        <w:t>β</w:t>
      </w:r>
      <w:r w:rsidRPr="008A2B18">
        <w:rPr>
          <w:sz w:val="20"/>
        </w:rPr>
        <w:t>-lactam treatments.</w:t>
      </w:r>
    </w:p>
    <w:p w14:paraId="01974115" w14:textId="431865E4" w:rsidR="00AE6FBC" w:rsidRDefault="00412BB4" w:rsidP="00EC766D">
      <w:pPr>
        <w:jc w:val="both"/>
      </w:pPr>
      <w:r>
        <w:br w:type="page"/>
      </w:r>
      <w:r w:rsidR="00AE6FBC" w:rsidDel="00AE6FBC">
        <w:rPr>
          <w:b/>
        </w:rPr>
        <w:t xml:space="preserve"> </w:t>
      </w:r>
    </w:p>
    <w:p w14:paraId="365D192A" w14:textId="77777777" w:rsidR="00AE6FBC" w:rsidRPr="00AE6FBC" w:rsidRDefault="00AE6FBC" w:rsidP="00AE6FBC">
      <w:pPr>
        <w:pStyle w:val="ListParagraph"/>
        <w:jc w:val="center"/>
        <w:rPr>
          <w:rFonts w:ascii="Cambria" w:hAnsi="Cambria"/>
          <w:noProof/>
        </w:rPr>
      </w:pPr>
      <w:r>
        <w:fldChar w:fldCharType="begin"/>
      </w:r>
      <w:r>
        <w:instrText xml:space="preserve"> ADDIN EN.REFLIST </w:instrText>
      </w:r>
      <w:r>
        <w:fldChar w:fldCharType="separate"/>
      </w:r>
      <w:r w:rsidRPr="00AE6FBC">
        <w:rPr>
          <w:rFonts w:ascii="Cambria" w:hAnsi="Cambria"/>
          <w:noProof/>
        </w:rPr>
        <w:t>References</w:t>
      </w:r>
    </w:p>
    <w:p w14:paraId="57112548" w14:textId="77777777" w:rsidR="00AE6FBC" w:rsidRPr="00AE6FBC" w:rsidRDefault="00AE6FBC" w:rsidP="00AE6FBC">
      <w:pPr>
        <w:pStyle w:val="ListParagraph"/>
        <w:jc w:val="center"/>
        <w:rPr>
          <w:rFonts w:ascii="Cambria" w:hAnsi="Cambria"/>
          <w:noProof/>
        </w:rPr>
      </w:pPr>
    </w:p>
    <w:p w14:paraId="189C3FF4" w14:textId="77777777" w:rsidR="00AE6FBC" w:rsidRPr="00AE6FBC" w:rsidRDefault="00AE6FBC" w:rsidP="00AE6FBC">
      <w:pPr>
        <w:pStyle w:val="ListParagraph"/>
        <w:ind w:hanging="720"/>
        <w:jc w:val="both"/>
        <w:rPr>
          <w:rFonts w:ascii="Cambria" w:hAnsi="Cambria"/>
          <w:noProof/>
        </w:rPr>
      </w:pPr>
      <w:bookmarkStart w:id="27" w:name="_ENREF_1"/>
      <w:r w:rsidRPr="00AE6FBC">
        <w:rPr>
          <w:rFonts w:ascii="Cambria" w:hAnsi="Cambria"/>
          <w:noProof/>
        </w:rPr>
        <w:t>1. Hughes D, Andersson DI (2012) Selection of resistance at lethal and non-lethal antibiotic concentrations. Current opinion in microbiology 15: 555-560.</w:t>
      </w:r>
      <w:bookmarkEnd w:id="27"/>
    </w:p>
    <w:p w14:paraId="62889B72" w14:textId="77777777" w:rsidR="00AE6FBC" w:rsidRPr="00AE6FBC" w:rsidRDefault="00AE6FBC" w:rsidP="00AE6FBC">
      <w:pPr>
        <w:pStyle w:val="ListParagraph"/>
        <w:ind w:hanging="720"/>
        <w:jc w:val="both"/>
        <w:rPr>
          <w:rFonts w:ascii="Cambria" w:hAnsi="Cambria"/>
          <w:noProof/>
        </w:rPr>
      </w:pPr>
      <w:bookmarkStart w:id="28" w:name="_ENREF_2"/>
      <w:r w:rsidRPr="00AE6FBC">
        <w:rPr>
          <w:rFonts w:ascii="Cambria" w:hAnsi="Cambria"/>
          <w:noProof/>
        </w:rPr>
        <w:t>2. Gullberg E, Cao S, Berg OG, Ilback C, Sandegren L, et al. (2011) Selection of resistant bacteria at very low antibiotic concentrations. PLoS pathogens 7: e1002158.</w:t>
      </w:r>
      <w:bookmarkEnd w:id="28"/>
    </w:p>
    <w:p w14:paraId="398A1BBB" w14:textId="77777777" w:rsidR="00AE6FBC" w:rsidRPr="00AE6FBC" w:rsidRDefault="00AE6FBC" w:rsidP="00AE6FBC">
      <w:pPr>
        <w:pStyle w:val="ListParagraph"/>
        <w:ind w:hanging="720"/>
        <w:jc w:val="both"/>
        <w:rPr>
          <w:rFonts w:ascii="Cambria" w:hAnsi="Cambria"/>
          <w:noProof/>
        </w:rPr>
      </w:pPr>
      <w:bookmarkStart w:id="29" w:name="_ENREF_3"/>
      <w:r w:rsidRPr="00AE6FBC">
        <w:rPr>
          <w:rFonts w:ascii="Cambria" w:hAnsi="Cambria"/>
          <w:noProof/>
        </w:rPr>
        <w:t>3. Kolpin DW, Skopec M, Meyer MT, Furlong ET, Zaugg SD (2004) Urban contribution of pharmaceuticals and other organic wastewater contaminants to streams during differing flow conditions. The Science of the total environment 328: 119-130.</w:t>
      </w:r>
      <w:bookmarkEnd w:id="29"/>
    </w:p>
    <w:p w14:paraId="5125A2FE" w14:textId="77777777" w:rsidR="00AE6FBC" w:rsidRPr="00AE6FBC" w:rsidRDefault="00AE6FBC" w:rsidP="00AE6FBC">
      <w:pPr>
        <w:pStyle w:val="ListParagraph"/>
        <w:ind w:hanging="720"/>
        <w:jc w:val="both"/>
        <w:rPr>
          <w:rFonts w:ascii="Cambria" w:hAnsi="Cambria"/>
          <w:noProof/>
        </w:rPr>
      </w:pPr>
      <w:bookmarkStart w:id="30" w:name="_ENREF_4"/>
      <w:r w:rsidRPr="00AE6FBC">
        <w:rPr>
          <w:rFonts w:ascii="Cambria" w:hAnsi="Cambria"/>
          <w:noProof/>
        </w:rPr>
        <w:t>4. Watkinson AJ, Murby EJ, Kolpin DW, Costanzo SD (2009) The occurrence of antibiotics in an urban watershed: from wastewater to drinking water. The Science of the total environment 407: 2711-2723.</w:t>
      </w:r>
      <w:bookmarkEnd w:id="30"/>
    </w:p>
    <w:p w14:paraId="23D903BC" w14:textId="77777777" w:rsidR="00AE6FBC" w:rsidRPr="00AE6FBC" w:rsidRDefault="00AE6FBC" w:rsidP="00AE6FBC">
      <w:pPr>
        <w:pStyle w:val="ListParagraph"/>
        <w:ind w:hanging="720"/>
        <w:jc w:val="both"/>
        <w:rPr>
          <w:rFonts w:ascii="Cambria" w:hAnsi="Cambria"/>
          <w:noProof/>
        </w:rPr>
      </w:pPr>
      <w:bookmarkStart w:id="31" w:name="_ENREF_5"/>
      <w:r w:rsidRPr="00AE6FBC">
        <w:rPr>
          <w:rFonts w:ascii="Cambria" w:hAnsi="Cambria"/>
          <w:noProof/>
        </w:rPr>
        <w:t>5. Gustafson RH (1991) Use of antibiotics in livestock and human health concerns. Journal of dairy science 74: 1428-1432.</w:t>
      </w:r>
      <w:bookmarkEnd w:id="31"/>
    </w:p>
    <w:p w14:paraId="2707D574" w14:textId="77777777" w:rsidR="00AE6FBC" w:rsidRPr="00AE6FBC" w:rsidRDefault="00AE6FBC" w:rsidP="00AE6FBC">
      <w:pPr>
        <w:pStyle w:val="ListParagraph"/>
        <w:ind w:hanging="720"/>
        <w:jc w:val="both"/>
        <w:rPr>
          <w:rFonts w:ascii="Cambria" w:hAnsi="Cambria"/>
          <w:noProof/>
        </w:rPr>
      </w:pPr>
      <w:bookmarkStart w:id="32" w:name="_ENREF_6"/>
      <w:r w:rsidRPr="00AE6FBC">
        <w:rPr>
          <w:rFonts w:ascii="Cambria" w:hAnsi="Cambria"/>
          <w:noProof/>
        </w:rPr>
        <w:t>6. Wegener HC (2003) Antibiotics in animal feed and their role in resistance development. Current opinion in microbiology 6: 439-445.</w:t>
      </w:r>
      <w:bookmarkEnd w:id="32"/>
    </w:p>
    <w:p w14:paraId="65EF9E46" w14:textId="77777777" w:rsidR="00AE6FBC" w:rsidRPr="00AE6FBC" w:rsidRDefault="00AE6FBC" w:rsidP="00AE6FBC">
      <w:pPr>
        <w:pStyle w:val="ListParagraph"/>
        <w:ind w:hanging="720"/>
        <w:jc w:val="both"/>
        <w:rPr>
          <w:rFonts w:ascii="Cambria" w:hAnsi="Cambria"/>
          <w:noProof/>
        </w:rPr>
      </w:pPr>
      <w:bookmarkStart w:id="33" w:name="_ENREF_7"/>
      <w:r w:rsidRPr="00AE6FBC">
        <w:rPr>
          <w:rFonts w:ascii="Cambria" w:hAnsi="Cambria"/>
          <w:noProof/>
        </w:rPr>
        <w:t>7. Blazquez J, Couce A, Rodriguez-Beltran J, Rodriguez-Rojas A (2012) Antimicrobials as promoters of genetic variation. Current opinion in microbiology 15: 561-569.</w:t>
      </w:r>
      <w:bookmarkEnd w:id="33"/>
    </w:p>
    <w:p w14:paraId="7DB81A2A" w14:textId="77777777" w:rsidR="00AE6FBC" w:rsidRPr="00AE6FBC" w:rsidRDefault="00AE6FBC" w:rsidP="00AE6FBC">
      <w:pPr>
        <w:pStyle w:val="ListParagraph"/>
        <w:ind w:hanging="720"/>
        <w:jc w:val="both"/>
        <w:rPr>
          <w:rFonts w:ascii="Cambria" w:hAnsi="Cambria"/>
          <w:noProof/>
        </w:rPr>
      </w:pPr>
      <w:bookmarkStart w:id="34" w:name="_ENREF_8"/>
      <w:r w:rsidRPr="00AE6FBC">
        <w:rPr>
          <w:rFonts w:ascii="Cambria" w:hAnsi="Cambria"/>
          <w:noProof/>
        </w:rPr>
        <w:t>8. Remold SK, Lenski RE (2001) Contribution of individual random mutations to genotype-by-environment interactions in Escherichia coli. Proceedings of the National Academy of Sciences of the United States of America 98: 11388-11393.</w:t>
      </w:r>
      <w:bookmarkEnd w:id="34"/>
    </w:p>
    <w:p w14:paraId="2B09A4E3" w14:textId="77777777" w:rsidR="00AE6FBC" w:rsidRPr="00AE6FBC" w:rsidRDefault="00AE6FBC" w:rsidP="00AE6FBC">
      <w:pPr>
        <w:pStyle w:val="ListParagraph"/>
        <w:ind w:hanging="720"/>
        <w:jc w:val="both"/>
        <w:rPr>
          <w:rFonts w:ascii="Cambria" w:hAnsi="Cambria"/>
          <w:noProof/>
        </w:rPr>
      </w:pPr>
      <w:bookmarkStart w:id="35" w:name="_ENREF_9"/>
      <w:r w:rsidRPr="00AE6FBC">
        <w:rPr>
          <w:rFonts w:ascii="Cambria" w:hAnsi="Cambria"/>
          <w:noProof/>
        </w:rPr>
        <w:t>9. Guthrie VB, Allen J, Camps M, Karchin R (2011) Network models of TEM beta-lactamase mutations coevolving under antibiotic selection show modular structure and anticipate evolutionary trajectories. PLoS computational biology 7: e1002184.</w:t>
      </w:r>
      <w:bookmarkEnd w:id="35"/>
    </w:p>
    <w:p w14:paraId="65184F92" w14:textId="77777777" w:rsidR="00AE6FBC" w:rsidRPr="00AE6FBC" w:rsidRDefault="00AE6FBC" w:rsidP="00AE6FBC">
      <w:pPr>
        <w:pStyle w:val="ListParagraph"/>
        <w:ind w:hanging="720"/>
        <w:jc w:val="both"/>
        <w:rPr>
          <w:rFonts w:ascii="Cambria" w:hAnsi="Cambria"/>
          <w:noProof/>
        </w:rPr>
      </w:pPr>
      <w:bookmarkStart w:id="36" w:name="_ENREF_10"/>
      <w:r w:rsidRPr="00AE6FBC">
        <w:rPr>
          <w:rFonts w:ascii="Cambria" w:hAnsi="Cambria"/>
          <w:noProof/>
        </w:rPr>
        <w:t>10. Bradford PA (2001) Extended-spectrum beta-lactamases in the 21st century: characterization, epidemiology, and detection of this important resistance threat. Clinical microbiology reviews 14: 933-951, table of contents.</w:t>
      </w:r>
      <w:bookmarkEnd w:id="36"/>
    </w:p>
    <w:p w14:paraId="0CFA15EC" w14:textId="77777777" w:rsidR="00AE6FBC" w:rsidRPr="00AE6FBC" w:rsidRDefault="00AE6FBC" w:rsidP="00AE6FBC">
      <w:pPr>
        <w:pStyle w:val="ListParagraph"/>
        <w:ind w:hanging="720"/>
        <w:jc w:val="both"/>
        <w:rPr>
          <w:rFonts w:ascii="Cambria" w:hAnsi="Cambria"/>
          <w:noProof/>
        </w:rPr>
      </w:pPr>
      <w:bookmarkStart w:id="37" w:name="_ENREF_11"/>
      <w:r w:rsidRPr="00AE6FBC">
        <w:rPr>
          <w:rFonts w:ascii="Cambria" w:hAnsi="Cambria"/>
          <w:noProof/>
        </w:rPr>
        <w:t>11. Goulart CP, Mahmudi M, Crona KA, Jacobs SD, Kallmann M, et al. (2013) Designing antibiotic cycling strategies by determining and understanding local adaptive landscapes. PloS one 8: e56040.</w:t>
      </w:r>
      <w:bookmarkEnd w:id="37"/>
    </w:p>
    <w:p w14:paraId="1D5C573A" w14:textId="77777777" w:rsidR="00AE6FBC" w:rsidRPr="00AE6FBC" w:rsidRDefault="00AE6FBC" w:rsidP="00AE6FBC">
      <w:pPr>
        <w:pStyle w:val="ListParagraph"/>
        <w:ind w:hanging="720"/>
        <w:jc w:val="both"/>
        <w:rPr>
          <w:rFonts w:ascii="Cambria" w:hAnsi="Cambria"/>
          <w:noProof/>
        </w:rPr>
      </w:pPr>
      <w:bookmarkStart w:id="38" w:name="_ENREF_12"/>
      <w:r w:rsidRPr="00AE6FBC">
        <w:rPr>
          <w:rFonts w:ascii="Cambria" w:hAnsi="Cambria"/>
          <w:noProof/>
        </w:rPr>
        <w:t>12. Chaibi EB, Sirot D, Paul G, Labia R (1999) Inhibitor-resistant TEM beta-lactamases: phenotypic, genetic and biochemical characteristics. The Journal of antimicrobial chemotherapy 43: 447-458.</w:t>
      </w:r>
      <w:bookmarkEnd w:id="38"/>
    </w:p>
    <w:p w14:paraId="78CD7FE5" w14:textId="77777777" w:rsidR="00AE6FBC" w:rsidRPr="00AE6FBC" w:rsidRDefault="00AE6FBC" w:rsidP="00AE6FBC">
      <w:pPr>
        <w:pStyle w:val="ListParagraph"/>
        <w:ind w:hanging="720"/>
        <w:jc w:val="both"/>
        <w:rPr>
          <w:rFonts w:ascii="Cambria" w:hAnsi="Cambria"/>
          <w:noProof/>
        </w:rPr>
      </w:pPr>
      <w:bookmarkStart w:id="39" w:name="_ENREF_13"/>
      <w:r w:rsidRPr="00AE6FBC">
        <w:rPr>
          <w:rFonts w:ascii="Cambria" w:hAnsi="Cambria"/>
          <w:noProof/>
        </w:rPr>
        <w:t>13. Schenk MF, Szendro IG, Salverda ML, Krug J, de Visser JA (2013) Patterns of Epistasis between beneficial mutations in an antibiotic resistance gene. Molecular biology and evolution 30: 1779-1787.</w:t>
      </w:r>
      <w:bookmarkEnd w:id="39"/>
    </w:p>
    <w:p w14:paraId="127EAD48" w14:textId="77777777" w:rsidR="00AE6FBC" w:rsidRPr="00AE6FBC" w:rsidRDefault="00AE6FBC" w:rsidP="00AE6FBC">
      <w:pPr>
        <w:pStyle w:val="ListParagraph"/>
        <w:ind w:hanging="720"/>
        <w:jc w:val="both"/>
        <w:rPr>
          <w:rFonts w:ascii="Cambria" w:hAnsi="Cambria"/>
          <w:noProof/>
        </w:rPr>
      </w:pPr>
      <w:bookmarkStart w:id="40" w:name="_ENREF_14"/>
      <w:r w:rsidRPr="00AE6FBC">
        <w:rPr>
          <w:rFonts w:ascii="Cambria" w:hAnsi="Cambria"/>
          <w:noProof/>
        </w:rPr>
        <w:t>14. Poon A, Chao L (2005) The rate of compensatory mutation in the DNA bacteriophage phiX174. Genetics 170: 989-999.</w:t>
      </w:r>
      <w:bookmarkEnd w:id="40"/>
    </w:p>
    <w:p w14:paraId="0D2DF93E" w14:textId="77777777" w:rsidR="00AE6FBC" w:rsidRPr="00AE6FBC" w:rsidRDefault="00AE6FBC" w:rsidP="00AE6FBC">
      <w:pPr>
        <w:pStyle w:val="ListParagraph"/>
        <w:ind w:hanging="720"/>
        <w:jc w:val="both"/>
        <w:rPr>
          <w:rFonts w:ascii="Cambria" w:hAnsi="Cambria"/>
          <w:noProof/>
        </w:rPr>
      </w:pPr>
      <w:bookmarkStart w:id="41" w:name="_ENREF_15"/>
      <w:r w:rsidRPr="00AE6FBC">
        <w:rPr>
          <w:rFonts w:ascii="Cambria" w:hAnsi="Cambria"/>
          <w:noProof/>
        </w:rPr>
        <w:t>15. Hall BG, Acar H, Nandipati A, Barlow M (2013) Growth Rates Made Easy. Molecular biology and evolution.</w:t>
      </w:r>
      <w:bookmarkEnd w:id="41"/>
    </w:p>
    <w:p w14:paraId="78AAB250" w14:textId="20CA5510" w:rsidR="00AE6FBC" w:rsidRDefault="00AE6FBC" w:rsidP="00AE6FBC">
      <w:pPr>
        <w:pStyle w:val="ListParagraph"/>
        <w:jc w:val="both"/>
        <w:rPr>
          <w:noProof/>
        </w:rPr>
      </w:pPr>
    </w:p>
    <w:p w14:paraId="019D2DCF" w14:textId="38A6F8FC" w:rsidR="00EE3E38" w:rsidRPr="00660B42" w:rsidRDefault="00AE6FBC" w:rsidP="000F4758">
      <w:pPr>
        <w:pStyle w:val="ListParagraph"/>
        <w:numPr>
          <w:ilvl w:val="0"/>
          <w:numId w:val="2"/>
        </w:numPr>
        <w:jc w:val="both"/>
      </w:pPr>
      <w:r>
        <w:fldChar w:fldCharType="end"/>
      </w:r>
    </w:p>
    <w:sectPr w:rsidR="00EE3E38" w:rsidRPr="00660B42" w:rsidSect="009D2C9A">
      <w:footerReference w:type="even" r:id="rId10"/>
      <w:footerReference w:type="default" r:id="rId11"/>
      <w:headerReference w:type="first" r:id="rId12"/>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Juan Meza" w:date="2014-07-08T11:52:00Z" w:initials="JM">
    <w:p w14:paraId="23E62B17" w14:textId="483DB954" w:rsidR="00921679" w:rsidRDefault="00921679">
      <w:pPr>
        <w:pStyle w:val="CommentText"/>
      </w:pPr>
      <w:r>
        <w:rPr>
          <w:rStyle w:val="CommentReference"/>
        </w:rPr>
        <w:annotationRef/>
      </w:r>
      <w:proofErr w:type="gramStart"/>
      <w:r>
        <w:t>additional</w:t>
      </w:r>
      <w:proofErr w:type="gramEnd"/>
      <w:r>
        <w:t xml:space="preserve"> approaches to do what? </w:t>
      </w:r>
      <w:proofErr w:type="gramStart"/>
      <w:r>
        <w:t>act</w:t>
      </w:r>
      <w:proofErr w:type="gramEnd"/>
      <w:r>
        <w:t xml:space="preserve"> against beta-lactamases?</w:t>
      </w:r>
    </w:p>
  </w:comment>
  <w:comment w:id="20" w:author="Juan Meza" w:date="2014-07-08T11:56:00Z" w:initials="JM">
    <w:p w14:paraId="097C7753" w14:textId="4BBD09CB" w:rsidR="00921679" w:rsidRDefault="00921679">
      <w:pPr>
        <w:pStyle w:val="CommentText"/>
      </w:pPr>
      <w:r>
        <w:rPr>
          <w:rStyle w:val="CommentReference"/>
        </w:rPr>
        <w:annotationRef/>
      </w:r>
      <w:r>
        <w:t xml:space="preserve">Big leap here.  Why is </w:t>
      </w:r>
      <w:proofErr w:type="spellStart"/>
      <w:r>
        <w:t>GxE</w:t>
      </w:r>
      <w:proofErr w:type="spellEnd"/>
      <w:r>
        <w:t xml:space="preserve"> introduced here?  Might consider a transition.</w:t>
      </w:r>
    </w:p>
  </w:comment>
  <w:comment w:id="21" w:author="Juan Meza" w:date="2014-07-08T11:57:00Z" w:initials="JM">
    <w:p w14:paraId="2E2D9D1F" w14:textId="1FCE5366" w:rsidR="00921679" w:rsidRDefault="00921679">
      <w:pPr>
        <w:pStyle w:val="CommentText"/>
      </w:pPr>
      <w:r>
        <w:rPr>
          <w:rStyle w:val="CommentReference"/>
        </w:rPr>
        <w:annotationRef/>
      </w:r>
      <w:r>
        <w:t>Again, this is a big leap: why do we want to study this? Might want to have 1 or 2 sentences to motivate this</w:t>
      </w:r>
    </w:p>
  </w:comment>
  <w:comment w:id="24" w:author="Juan Meza" w:date="2014-07-09T15:37:00Z" w:initials="JM">
    <w:p w14:paraId="29B8403E" w14:textId="7AEB2606" w:rsidR="00E23D45" w:rsidRDefault="00E23D45">
      <w:pPr>
        <w:pStyle w:val="CommentText"/>
      </w:pPr>
      <w:r>
        <w:rPr>
          <w:rStyle w:val="CommentReference"/>
        </w:rPr>
        <w:annotationRef/>
      </w:r>
      <w:proofErr w:type="gramStart"/>
      <w:r>
        <w:t>what's</w:t>
      </w:r>
      <w:proofErr w:type="gramEnd"/>
      <w:r>
        <w:t xml:space="preserve"> the difference between a variant and a "variant of the substitution"?</w:t>
      </w:r>
    </w:p>
  </w:comment>
  <w:comment w:id="25" w:author="Juan Meza" w:date="2014-07-09T15:38:00Z" w:initials="JM">
    <w:p w14:paraId="2A1EBDC0" w14:textId="6A9C3C26" w:rsidR="00E23D45" w:rsidRDefault="00E23D45">
      <w:pPr>
        <w:pStyle w:val="CommentText"/>
      </w:pPr>
      <w:r>
        <w:rPr>
          <w:rStyle w:val="CommentReference"/>
        </w:rPr>
        <w:annotationRef/>
      </w:r>
      <w:r>
        <w:t xml:space="preserve">not sure this is exactly what you </w:t>
      </w:r>
      <w:r>
        <w:t>mean.</w:t>
      </w:r>
      <w:bookmarkStart w:id="26" w:name="_GoBack"/>
      <w:bookmarkEnd w:id="26"/>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92F09" w14:textId="77777777" w:rsidR="00754E5E" w:rsidRDefault="00754E5E" w:rsidP="00287783">
      <w:r>
        <w:separator/>
      </w:r>
    </w:p>
  </w:endnote>
  <w:endnote w:type="continuationSeparator" w:id="0">
    <w:p w14:paraId="0AA280D9" w14:textId="77777777" w:rsidR="00754E5E" w:rsidRDefault="00754E5E" w:rsidP="0028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0A171" w14:textId="77777777" w:rsidR="00754E5E" w:rsidRDefault="00754E5E"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41A054" w14:textId="77777777" w:rsidR="00754E5E" w:rsidRDefault="00754E5E" w:rsidP="002877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F93AF" w14:textId="77777777" w:rsidR="00754E5E" w:rsidRDefault="00754E5E"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3D45">
      <w:rPr>
        <w:rStyle w:val="PageNumber"/>
        <w:noProof/>
      </w:rPr>
      <w:t>4</w:t>
    </w:r>
    <w:r>
      <w:rPr>
        <w:rStyle w:val="PageNumber"/>
      </w:rPr>
      <w:fldChar w:fldCharType="end"/>
    </w:r>
  </w:p>
  <w:p w14:paraId="41A46265" w14:textId="156C9296" w:rsidR="00754E5E" w:rsidRDefault="00754E5E" w:rsidP="009D2C9A">
    <w:pPr>
      <w:pStyle w:val="Footer"/>
      <w:ind w:right="360"/>
      <w:jc w:val="right"/>
    </w:pPr>
    <w:r>
      <w:t>Mira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2AFB0" w14:textId="77777777" w:rsidR="00754E5E" w:rsidRDefault="00754E5E" w:rsidP="00287783">
      <w:r>
        <w:separator/>
      </w:r>
    </w:p>
  </w:footnote>
  <w:footnote w:type="continuationSeparator" w:id="0">
    <w:p w14:paraId="59814880" w14:textId="77777777" w:rsidR="00754E5E" w:rsidRDefault="00754E5E" w:rsidP="00287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63A5A" w14:textId="5A4560EE" w:rsidR="00754E5E" w:rsidRDefault="00754E5E" w:rsidP="009D2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56BB"/>
    <w:multiLevelType w:val="hybridMultilevel"/>
    <w:tmpl w:val="2C74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E6129"/>
    <w:multiLevelType w:val="hybridMultilevel"/>
    <w:tmpl w:val="78D2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erza0v5ufawdtezew95dr0bafeapts5var0&quot;&gt;NIH&lt;record-ids&gt;&lt;item&gt;14&lt;/item&gt;&lt;item&gt;36&lt;/item&gt;&lt;item&gt;58&lt;/item&gt;&lt;item&gt;59&lt;/item&gt;&lt;item&gt;60&lt;/item&gt;&lt;item&gt;61&lt;/item&gt;&lt;item&gt;62&lt;/item&gt;&lt;item&gt;63&lt;/item&gt;&lt;item&gt;64&lt;/item&gt;&lt;item&gt;65&lt;/item&gt;&lt;item&gt;66&lt;/item&gt;&lt;item&gt;67&lt;/item&gt;&lt;item&gt;68&lt;/item&gt;&lt;item&gt;69&lt;/item&gt;&lt;item&gt;70&lt;/item&gt;&lt;/record-ids&gt;&lt;/item&gt;&lt;/Libraries&gt;"/>
  </w:docVars>
  <w:rsids>
    <w:rsidRoot w:val="00660B42"/>
    <w:rsid w:val="00013BA6"/>
    <w:rsid w:val="00027737"/>
    <w:rsid w:val="000278B3"/>
    <w:rsid w:val="00031872"/>
    <w:rsid w:val="00041542"/>
    <w:rsid w:val="00042DC5"/>
    <w:rsid w:val="00044F8D"/>
    <w:rsid w:val="00046D1C"/>
    <w:rsid w:val="00051160"/>
    <w:rsid w:val="000613F4"/>
    <w:rsid w:val="00066F21"/>
    <w:rsid w:val="00075811"/>
    <w:rsid w:val="000762C0"/>
    <w:rsid w:val="00081C5B"/>
    <w:rsid w:val="00084141"/>
    <w:rsid w:val="00094585"/>
    <w:rsid w:val="000A3540"/>
    <w:rsid w:val="000B032B"/>
    <w:rsid w:val="000B09AB"/>
    <w:rsid w:val="000B6C3C"/>
    <w:rsid w:val="000B764A"/>
    <w:rsid w:val="000C0C33"/>
    <w:rsid w:val="000D061D"/>
    <w:rsid w:val="000E2C08"/>
    <w:rsid w:val="000E433F"/>
    <w:rsid w:val="000E6156"/>
    <w:rsid w:val="000F217C"/>
    <w:rsid w:val="000F4758"/>
    <w:rsid w:val="000F7EEE"/>
    <w:rsid w:val="00107251"/>
    <w:rsid w:val="0011275C"/>
    <w:rsid w:val="00122C50"/>
    <w:rsid w:val="001308CD"/>
    <w:rsid w:val="00150618"/>
    <w:rsid w:val="00157F5E"/>
    <w:rsid w:val="001655AF"/>
    <w:rsid w:val="00170B58"/>
    <w:rsid w:val="0017654E"/>
    <w:rsid w:val="00193A75"/>
    <w:rsid w:val="001968B1"/>
    <w:rsid w:val="001A4CAD"/>
    <w:rsid w:val="001C1A0F"/>
    <w:rsid w:val="001C580B"/>
    <w:rsid w:val="001C7132"/>
    <w:rsid w:val="001F6A88"/>
    <w:rsid w:val="001F7871"/>
    <w:rsid w:val="001F7C1B"/>
    <w:rsid w:val="00210BD3"/>
    <w:rsid w:val="00232640"/>
    <w:rsid w:val="0024252A"/>
    <w:rsid w:val="0024473E"/>
    <w:rsid w:val="00256644"/>
    <w:rsid w:val="00260C04"/>
    <w:rsid w:val="00275E4E"/>
    <w:rsid w:val="00283F51"/>
    <w:rsid w:val="00287783"/>
    <w:rsid w:val="00293A1F"/>
    <w:rsid w:val="002968EA"/>
    <w:rsid w:val="002C2D28"/>
    <w:rsid w:val="002D1D51"/>
    <w:rsid w:val="002D507C"/>
    <w:rsid w:val="002E37E4"/>
    <w:rsid w:val="002E7060"/>
    <w:rsid w:val="002F7C6E"/>
    <w:rsid w:val="002F7DE0"/>
    <w:rsid w:val="003045E1"/>
    <w:rsid w:val="00317A8B"/>
    <w:rsid w:val="0032452B"/>
    <w:rsid w:val="00333595"/>
    <w:rsid w:val="0034034C"/>
    <w:rsid w:val="00351EB2"/>
    <w:rsid w:val="00356C97"/>
    <w:rsid w:val="00361964"/>
    <w:rsid w:val="0038586E"/>
    <w:rsid w:val="00391A0F"/>
    <w:rsid w:val="003960E2"/>
    <w:rsid w:val="003A2178"/>
    <w:rsid w:val="003A7C6E"/>
    <w:rsid w:val="003B18D1"/>
    <w:rsid w:val="003C1AAE"/>
    <w:rsid w:val="003D1CF1"/>
    <w:rsid w:val="003F0AE4"/>
    <w:rsid w:val="00412BB4"/>
    <w:rsid w:val="0042001F"/>
    <w:rsid w:val="00427E43"/>
    <w:rsid w:val="00435857"/>
    <w:rsid w:val="00436B05"/>
    <w:rsid w:val="00441C1C"/>
    <w:rsid w:val="0044691C"/>
    <w:rsid w:val="00461D1A"/>
    <w:rsid w:val="00464E8A"/>
    <w:rsid w:val="0047445B"/>
    <w:rsid w:val="0047619A"/>
    <w:rsid w:val="00481348"/>
    <w:rsid w:val="00493D18"/>
    <w:rsid w:val="004A7D23"/>
    <w:rsid w:val="004B25A2"/>
    <w:rsid w:val="004D0317"/>
    <w:rsid w:val="00501C47"/>
    <w:rsid w:val="005056ED"/>
    <w:rsid w:val="00505998"/>
    <w:rsid w:val="00506329"/>
    <w:rsid w:val="005135FF"/>
    <w:rsid w:val="00516E36"/>
    <w:rsid w:val="00524A50"/>
    <w:rsid w:val="005323E9"/>
    <w:rsid w:val="00533646"/>
    <w:rsid w:val="00546EA9"/>
    <w:rsid w:val="00556F1F"/>
    <w:rsid w:val="005720A0"/>
    <w:rsid w:val="00580A9C"/>
    <w:rsid w:val="005F5BDD"/>
    <w:rsid w:val="00611F38"/>
    <w:rsid w:val="00614F0F"/>
    <w:rsid w:val="00615CD3"/>
    <w:rsid w:val="006176F4"/>
    <w:rsid w:val="006232A2"/>
    <w:rsid w:val="00623FED"/>
    <w:rsid w:val="00636970"/>
    <w:rsid w:val="00637FAA"/>
    <w:rsid w:val="0065497E"/>
    <w:rsid w:val="00660B42"/>
    <w:rsid w:val="00666498"/>
    <w:rsid w:val="00682A89"/>
    <w:rsid w:val="006845DA"/>
    <w:rsid w:val="00695912"/>
    <w:rsid w:val="006A6C4B"/>
    <w:rsid w:val="006B76A4"/>
    <w:rsid w:val="006D1278"/>
    <w:rsid w:val="006E08A7"/>
    <w:rsid w:val="006E13AE"/>
    <w:rsid w:val="00715CC1"/>
    <w:rsid w:val="00721B5F"/>
    <w:rsid w:val="00722B97"/>
    <w:rsid w:val="00722F2F"/>
    <w:rsid w:val="00742518"/>
    <w:rsid w:val="00754E5E"/>
    <w:rsid w:val="00764F21"/>
    <w:rsid w:val="007767CC"/>
    <w:rsid w:val="007862D0"/>
    <w:rsid w:val="007943F5"/>
    <w:rsid w:val="00796435"/>
    <w:rsid w:val="007C2969"/>
    <w:rsid w:val="007C56D7"/>
    <w:rsid w:val="007D0D79"/>
    <w:rsid w:val="007D7409"/>
    <w:rsid w:val="007E2C1E"/>
    <w:rsid w:val="007E6802"/>
    <w:rsid w:val="00804DEE"/>
    <w:rsid w:val="00816318"/>
    <w:rsid w:val="00834182"/>
    <w:rsid w:val="0087051B"/>
    <w:rsid w:val="0087209C"/>
    <w:rsid w:val="00873D70"/>
    <w:rsid w:val="00874B81"/>
    <w:rsid w:val="00882442"/>
    <w:rsid w:val="0088786E"/>
    <w:rsid w:val="008A2B18"/>
    <w:rsid w:val="008B0D84"/>
    <w:rsid w:val="008B3BD4"/>
    <w:rsid w:val="008B68D8"/>
    <w:rsid w:val="008B6EEB"/>
    <w:rsid w:val="008C29C9"/>
    <w:rsid w:val="008C417B"/>
    <w:rsid w:val="008C4CC2"/>
    <w:rsid w:val="008D4BEF"/>
    <w:rsid w:val="008D66E2"/>
    <w:rsid w:val="008E515E"/>
    <w:rsid w:val="008F6EDC"/>
    <w:rsid w:val="0090437E"/>
    <w:rsid w:val="00921679"/>
    <w:rsid w:val="00933F7D"/>
    <w:rsid w:val="00934D3E"/>
    <w:rsid w:val="00936A5B"/>
    <w:rsid w:val="00936FB0"/>
    <w:rsid w:val="009449AB"/>
    <w:rsid w:val="009454F4"/>
    <w:rsid w:val="0096005D"/>
    <w:rsid w:val="009765D7"/>
    <w:rsid w:val="00980ABA"/>
    <w:rsid w:val="00991863"/>
    <w:rsid w:val="009B1B25"/>
    <w:rsid w:val="009B37CB"/>
    <w:rsid w:val="009C5101"/>
    <w:rsid w:val="009D2C9A"/>
    <w:rsid w:val="009E0344"/>
    <w:rsid w:val="009F445A"/>
    <w:rsid w:val="00A0763C"/>
    <w:rsid w:val="00A2675F"/>
    <w:rsid w:val="00A31E59"/>
    <w:rsid w:val="00A340C0"/>
    <w:rsid w:val="00A41F8A"/>
    <w:rsid w:val="00A4487C"/>
    <w:rsid w:val="00A44F48"/>
    <w:rsid w:val="00A6759A"/>
    <w:rsid w:val="00A703D8"/>
    <w:rsid w:val="00A706A0"/>
    <w:rsid w:val="00A91015"/>
    <w:rsid w:val="00AA5451"/>
    <w:rsid w:val="00AA64B8"/>
    <w:rsid w:val="00AB627A"/>
    <w:rsid w:val="00AC1EA1"/>
    <w:rsid w:val="00AC3FFC"/>
    <w:rsid w:val="00AD682A"/>
    <w:rsid w:val="00AD7755"/>
    <w:rsid w:val="00AE59B3"/>
    <w:rsid w:val="00AE6FBC"/>
    <w:rsid w:val="00AF7442"/>
    <w:rsid w:val="00B07D20"/>
    <w:rsid w:val="00B175E2"/>
    <w:rsid w:val="00B2047D"/>
    <w:rsid w:val="00B36EE0"/>
    <w:rsid w:val="00B40069"/>
    <w:rsid w:val="00B52DCA"/>
    <w:rsid w:val="00B54031"/>
    <w:rsid w:val="00B60953"/>
    <w:rsid w:val="00B6350F"/>
    <w:rsid w:val="00B63E3F"/>
    <w:rsid w:val="00B67518"/>
    <w:rsid w:val="00B71F7E"/>
    <w:rsid w:val="00B812A2"/>
    <w:rsid w:val="00B84F39"/>
    <w:rsid w:val="00B931B9"/>
    <w:rsid w:val="00BC43BE"/>
    <w:rsid w:val="00BC6336"/>
    <w:rsid w:val="00BD6C00"/>
    <w:rsid w:val="00BE2F5C"/>
    <w:rsid w:val="00C44B6D"/>
    <w:rsid w:val="00C45751"/>
    <w:rsid w:val="00C637E1"/>
    <w:rsid w:val="00C6404F"/>
    <w:rsid w:val="00C72D07"/>
    <w:rsid w:val="00C73CC2"/>
    <w:rsid w:val="00C81467"/>
    <w:rsid w:val="00C91709"/>
    <w:rsid w:val="00C924BC"/>
    <w:rsid w:val="00CA4B44"/>
    <w:rsid w:val="00CA5B0A"/>
    <w:rsid w:val="00CB209D"/>
    <w:rsid w:val="00CC09B9"/>
    <w:rsid w:val="00CC580A"/>
    <w:rsid w:val="00CD0245"/>
    <w:rsid w:val="00CF55C7"/>
    <w:rsid w:val="00D00A06"/>
    <w:rsid w:val="00D04866"/>
    <w:rsid w:val="00D04DFE"/>
    <w:rsid w:val="00D0566F"/>
    <w:rsid w:val="00D108CC"/>
    <w:rsid w:val="00D17E13"/>
    <w:rsid w:val="00D21280"/>
    <w:rsid w:val="00D226ED"/>
    <w:rsid w:val="00D30138"/>
    <w:rsid w:val="00D32B0A"/>
    <w:rsid w:val="00D32BDE"/>
    <w:rsid w:val="00D3719B"/>
    <w:rsid w:val="00D422B7"/>
    <w:rsid w:val="00D53C63"/>
    <w:rsid w:val="00D574C7"/>
    <w:rsid w:val="00D638A1"/>
    <w:rsid w:val="00D70831"/>
    <w:rsid w:val="00D71604"/>
    <w:rsid w:val="00D83345"/>
    <w:rsid w:val="00D91023"/>
    <w:rsid w:val="00D92658"/>
    <w:rsid w:val="00DA3977"/>
    <w:rsid w:val="00DB314B"/>
    <w:rsid w:val="00DB7872"/>
    <w:rsid w:val="00DD1397"/>
    <w:rsid w:val="00DD19E1"/>
    <w:rsid w:val="00DD2DD8"/>
    <w:rsid w:val="00DE47F8"/>
    <w:rsid w:val="00DE69D6"/>
    <w:rsid w:val="00DE7525"/>
    <w:rsid w:val="00DF7372"/>
    <w:rsid w:val="00E15CEF"/>
    <w:rsid w:val="00E16ED2"/>
    <w:rsid w:val="00E23D45"/>
    <w:rsid w:val="00E33E2C"/>
    <w:rsid w:val="00E40866"/>
    <w:rsid w:val="00E408DA"/>
    <w:rsid w:val="00E44198"/>
    <w:rsid w:val="00E514F5"/>
    <w:rsid w:val="00E60637"/>
    <w:rsid w:val="00E61476"/>
    <w:rsid w:val="00E6204C"/>
    <w:rsid w:val="00E62718"/>
    <w:rsid w:val="00E70802"/>
    <w:rsid w:val="00E852D0"/>
    <w:rsid w:val="00E95B67"/>
    <w:rsid w:val="00EA3EF5"/>
    <w:rsid w:val="00EB0F15"/>
    <w:rsid w:val="00EB545B"/>
    <w:rsid w:val="00EC1265"/>
    <w:rsid w:val="00EC1CDA"/>
    <w:rsid w:val="00EC60C6"/>
    <w:rsid w:val="00EC766D"/>
    <w:rsid w:val="00ED1C78"/>
    <w:rsid w:val="00EE0B89"/>
    <w:rsid w:val="00EE3E38"/>
    <w:rsid w:val="00EE797A"/>
    <w:rsid w:val="00EE7A61"/>
    <w:rsid w:val="00EE7C91"/>
    <w:rsid w:val="00EF054D"/>
    <w:rsid w:val="00EF19D0"/>
    <w:rsid w:val="00F04169"/>
    <w:rsid w:val="00F0474A"/>
    <w:rsid w:val="00F11DCC"/>
    <w:rsid w:val="00F14798"/>
    <w:rsid w:val="00F302F0"/>
    <w:rsid w:val="00F466B1"/>
    <w:rsid w:val="00F53E29"/>
    <w:rsid w:val="00F560EE"/>
    <w:rsid w:val="00F652D3"/>
    <w:rsid w:val="00F77280"/>
    <w:rsid w:val="00F81B53"/>
    <w:rsid w:val="00F87CEE"/>
    <w:rsid w:val="00F93927"/>
    <w:rsid w:val="00F950F9"/>
    <w:rsid w:val="00FA3FC2"/>
    <w:rsid w:val="00FE407B"/>
    <w:rsid w:val="00FF5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ABB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4330">
      <w:bodyDiv w:val="1"/>
      <w:marLeft w:val="0"/>
      <w:marRight w:val="0"/>
      <w:marTop w:val="0"/>
      <w:marBottom w:val="0"/>
      <w:divBdr>
        <w:top w:val="none" w:sz="0" w:space="0" w:color="auto"/>
        <w:left w:val="none" w:sz="0" w:space="0" w:color="auto"/>
        <w:bottom w:val="none" w:sz="0" w:space="0" w:color="auto"/>
        <w:right w:val="none" w:sz="0" w:space="0" w:color="auto"/>
      </w:divBdr>
    </w:div>
    <w:div w:id="1867595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chart" Target="charts/chart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ortia:Documents:Antibiotic%20Resistance:GlobalOptimum_T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hart>
    <c:title>
      <c:tx>
        <c:rich>
          <a:bodyPr/>
          <a:lstStyle/>
          <a:p>
            <a:pPr>
              <a:defRPr/>
            </a:pPr>
            <a:r>
              <a:rPr lang="en-US"/>
              <a:t>Global Optima Frequency </a:t>
            </a:r>
          </a:p>
        </c:rich>
      </c:tx>
      <c:overlay val="0"/>
    </c:title>
    <c:autoTitleDeleted val="0"/>
    <c:plotArea>
      <c:layout>
        <c:manualLayout>
          <c:layoutTarget val="inner"/>
          <c:xMode val="edge"/>
          <c:yMode val="edge"/>
          <c:x val="0.12449311023622"/>
          <c:y val="0.201462296117917"/>
          <c:w val="0.794488371245261"/>
          <c:h val="0.461514769869967"/>
        </c:manualLayout>
      </c:layout>
      <c:barChart>
        <c:barDir val="col"/>
        <c:grouping val="clustered"/>
        <c:varyColors val="0"/>
        <c:ser>
          <c:idx val="0"/>
          <c:order val="0"/>
          <c:invertIfNegative val="0"/>
          <c:cat>
            <c:strRef>
              <c:f>Sheet3!$C$1:$R$1</c:f>
              <c:strCache>
                <c:ptCount val="16"/>
                <c:pt idx="0">
                  <c:v>0000</c:v>
                </c:pt>
                <c:pt idx="1">
                  <c:v>1000</c:v>
                </c:pt>
                <c:pt idx="2">
                  <c:v>0100</c:v>
                </c:pt>
                <c:pt idx="3">
                  <c:v>0010</c:v>
                </c:pt>
                <c:pt idx="4">
                  <c:v>0001</c:v>
                </c:pt>
                <c:pt idx="5">
                  <c:v>1100</c:v>
                </c:pt>
                <c:pt idx="6">
                  <c:v>1010</c:v>
                </c:pt>
                <c:pt idx="7">
                  <c:v>1001</c:v>
                </c:pt>
                <c:pt idx="8">
                  <c:v>0110</c:v>
                </c:pt>
                <c:pt idx="9">
                  <c:v>0011</c:v>
                </c:pt>
                <c:pt idx="10">
                  <c:v>0101</c:v>
                </c:pt>
                <c:pt idx="11">
                  <c:v>1110</c:v>
                </c:pt>
                <c:pt idx="12">
                  <c:v>1101</c:v>
                </c:pt>
                <c:pt idx="13">
                  <c:v>0111</c:v>
                </c:pt>
                <c:pt idx="14">
                  <c:v>1011</c:v>
                </c:pt>
                <c:pt idx="15">
                  <c:v>1111</c:v>
                </c:pt>
              </c:strCache>
            </c:strRef>
          </c:cat>
          <c:val>
            <c:numRef>
              <c:f>Sheet3!$C$37:$R$37</c:f>
              <c:numCache>
                <c:formatCode>General</c:formatCode>
                <c:ptCount val="16"/>
                <c:pt idx="0">
                  <c:v>1.0</c:v>
                </c:pt>
                <c:pt idx="1">
                  <c:v>7.0</c:v>
                </c:pt>
                <c:pt idx="2">
                  <c:v>10.0</c:v>
                </c:pt>
                <c:pt idx="3">
                  <c:v>5.0</c:v>
                </c:pt>
                <c:pt idx="4">
                  <c:v>4.0</c:v>
                </c:pt>
                <c:pt idx="5">
                  <c:v>2.0</c:v>
                </c:pt>
                <c:pt idx="6">
                  <c:v>2.0</c:v>
                </c:pt>
                <c:pt idx="7">
                  <c:v>2.0</c:v>
                </c:pt>
                <c:pt idx="8">
                  <c:v>9.0</c:v>
                </c:pt>
                <c:pt idx="9">
                  <c:v>11.0</c:v>
                </c:pt>
                <c:pt idx="10">
                  <c:v>7.0</c:v>
                </c:pt>
                <c:pt idx="11">
                  <c:v>7.0</c:v>
                </c:pt>
                <c:pt idx="12">
                  <c:v>13.0</c:v>
                </c:pt>
                <c:pt idx="13">
                  <c:v>7.0</c:v>
                </c:pt>
                <c:pt idx="14">
                  <c:v>4.0</c:v>
                </c:pt>
                <c:pt idx="15">
                  <c:v>13.0</c:v>
                </c:pt>
              </c:numCache>
            </c:numRef>
          </c:val>
        </c:ser>
        <c:dLbls>
          <c:showLegendKey val="0"/>
          <c:showVal val="0"/>
          <c:showCatName val="0"/>
          <c:showSerName val="0"/>
          <c:showPercent val="0"/>
          <c:showBubbleSize val="0"/>
        </c:dLbls>
        <c:gapWidth val="0"/>
        <c:axId val="2109311560"/>
        <c:axId val="2109136024"/>
      </c:barChart>
      <c:catAx>
        <c:axId val="2109311560"/>
        <c:scaling>
          <c:orientation val="minMax"/>
        </c:scaling>
        <c:delete val="0"/>
        <c:axPos val="b"/>
        <c:title>
          <c:tx>
            <c:rich>
              <a:bodyPr/>
              <a:lstStyle/>
              <a:p>
                <a:pPr>
                  <a:defRPr/>
                </a:pPr>
                <a:r>
                  <a:rPr lang="en-US"/>
                  <a:t>Substitutions</a:t>
                </a:r>
              </a:p>
            </c:rich>
          </c:tx>
          <c:overlay val="0"/>
        </c:title>
        <c:majorTickMark val="none"/>
        <c:minorTickMark val="none"/>
        <c:tickLblPos val="nextTo"/>
        <c:txPr>
          <a:bodyPr/>
          <a:lstStyle/>
          <a:p>
            <a:pPr>
              <a:defRPr sz="900" b="0" i="0" baseline="2000"/>
            </a:pPr>
            <a:endParaRPr lang="en-US"/>
          </a:p>
        </c:txPr>
        <c:crossAx val="2109136024"/>
        <c:crosses val="autoZero"/>
        <c:auto val="1"/>
        <c:lblAlgn val="ctr"/>
        <c:lblOffset val="100"/>
        <c:noMultiLvlLbl val="0"/>
      </c:catAx>
      <c:valAx>
        <c:axId val="210913602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21093115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7989</Words>
  <Characters>45541</Characters>
  <Application>Microsoft Macintosh Word</Application>
  <DocSecurity>0</DocSecurity>
  <Lines>379</Lines>
  <Paragraphs>106</Paragraphs>
  <ScaleCrop>false</ScaleCrop>
  <Company/>
  <LinksUpToDate>false</LinksUpToDate>
  <CharactersWithSpaces>53424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Mira</dc:creator>
  <cp:keywords/>
  <dc:description/>
  <cp:lastModifiedBy>Juan Meza</cp:lastModifiedBy>
  <cp:revision>3</cp:revision>
  <cp:lastPrinted>2014-02-21T22:54:00Z</cp:lastPrinted>
  <dcterms:created xsi:type="dcterms:W3CDTF">2014-07-08T18:57:00Z</dcterms:created>
  <dcterms:modified xsi:type="dcterms:W3CDTF">2014-07-09T22:39:00Z</dcterms:modified>
</cp:coreProperties>
</file>